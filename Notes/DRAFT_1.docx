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16CFF" w14:textId="09A45E3A" w:rsidR="000D226C" w:rsidRDefault="000D226C" w:rsidP="0004759D">
      <w:pPr>
        <w:pStyle w:val="NormalWeb"/>
        <w:jc w:val="both"/>
        <w:rPr>
          <w:rFonts w:asciiTheme="minorHAnsi" w:hAnsiTheme="minorHAnsi" w:cstheme="minorHAnsi"/>
          <w:b/>
          <w:bCs/>
          <w:sz w:val="28"/>
          <w:szCs w:val="28"/>
        </w:rPr>
      </w:pPr>
      <w:r>
        <w:rPr>
          <w:rFonts w:asciiTheme="minorHAnsi" w:hAnsiTheme="minorHAnsi" w:cstheme="minorHAnsi"/>
          <w:b/>
          <w:bCs/>
          <w:sz w:val="28"/>
          <w:szCs w:val="28"/>
        </w:rPr>
        <w:t>Meta-DPI, a Metamethod for Predicting Protein Interfaces</w:t>
      </w:r>
    </w:p>
    <w:p w14:paraId="01BF944A" w14:textId="11EEC74B" w:rsidR="000D226C" w:rsidRDefault="000D226C" w:rsidP="0004759D">
      <w:pPr>
        <w:pStyle w:val="NormalWeb"/>
        <w:jc w:val="both"/>
        <w:rPr>
          <w:rFonts w:asciiTheme="minorHAnsi" w:hAnsiTheme="minorHAnsi" w:cstheme="minorHAnsi"/>
          <w:b/>
          <w:bCs/>
          <w:i/>
          <w:iCs/>
          <w:sz w:val="28"/>
          <w:szCs w:val="28"/>
        </w:rPr>
      </w:pPr>
      <w:r>
        <w:rPr>
          <w:rFonts w:asciiTheme="minorHAnsi" w:hAnsiTheme="minorHAnsi" w:cstheme="minorHAnsi"/>
          <w:b/>
          <w:bCs/>
          <w:i/>
          <w:iCs/>
          <w:sz w:val="28"/>
          <w:szCs w:val="28"/>
        </w:rPr>
        <w:t>M. Walder</w:t>
      </w:r>
      <w:r>
        <w:rPr>
          <w:rFonts w:asciiTheme="minorHAnsi" w:hAnsiTheme="minorHAnsi" w:cstheme="minorHAnsi"/>
          <w:b/>
          <w:bCs/>
          <w:i/>
          <w:iCs/>
          <w:sz w:val="28"/>
          <w:szCs w:val="28"/>
          <w:vertAlign w:val="superscript"/>
        </w:rPr>
        <w:t>1</w:t>
      </w:r>
      <w:r>
        <w:rPr>
          <w:rFonts w:asciiTheme="minorHAnsi" w:hAnsiTheme="minorHAnsi" w:cstheme="minorHAnsi"/>
          <w:b/>
          <w:bCs/>
          <w:i/>
          <w:iCs/>
          <w:sz w:val="28"/>
          <w:szCs w:val="28"/>
        </w:rPr>
        <w:t xml:space="preserve">, </w:t>
      </w:r>
      <w:proofErr w:type="gramStart"/>
      <w:r>
        <w:rPr>
          <w:rFonts w:asciiTheme="minorHAnsi" w:hAnsiTheme="minorHAnsi" w:cstheme="minorHAnsi"/>
          <w:b/>
          <w:bCs/>
          <w:i/>
          <w:iCs/>
          <w:sz w:val="28"/>
          <w:szCs w:val="28"/>
        </w:rPr>
        <w:t>E.Edelstein</w:t>
      </w:r>
      <w:proofErr w:type="gramEnd"/>
      <w:r>
        <w:rPr>
          <w:rFonts w:asciiTheme="minorHAnsi" w:hAnsiTheme="minorHAnsi" w:cstheme="minorHAnsi"/>
          <w:b/>
          <w:bCs/>
          <w:i/>
          <w:iCs/>
          <w:sz w:val="28"/>
          <w:szCs w:val="28"/>
          <w:vertAlign w:val="superscript"/>
        </w:rPr>
        <w:t>1</w:t>
      </w:r>
      <w:r>
        <w:rPr>
          <w:rFonts w:asciiTheme="minorHAnsi" w:hAnsiTheme="minorHAnsi" w:cstheme="minorHAnsi"/>
          <w:b/>
          <w:bCs/>
          <w:i/>
          <w:iCs/>
          <w:sz w:val="28"/>
          <w:szCs w:val="28"/>
        </w:rPr>
        <w:t>, S. Lazarev</w:t>
      </w:r>
      <w:r>
        <w:rPr>
          <w:rFonts w:asciiTheme="minorHAnsi" w:hAnsiTheme="minorHAnsi" w:cstheme="minorHAnsi"/>
          <w:b/>
          <w:bCs/>
          <w:i/>
          <w:iCs/>
          <w:sz w:val="28"/>
          <w:szCs w:val="28"/>
          <w:vertAlign w:val="superscript"/>
        </w:rPr>
        <w:t>1</w:t>
      </w:r>
      <w:r>
        <w:rPr>
          <w:rFonts w:asciiTheme="minorHAnsi" w:hAnsiTheme="minorHAnsi" w:cstheme="minorHAnsi"/>
          <w:b/>
          <w:bCs/>
          <w:i/>
          <w:iCs/>
          <w:sz w:val="28"/>
          <w:szCs w:val="28"/>
        </w:rPr>
        <w:t>, M. Carroll</w:t>
      </w:r>
      <w:r>
        <w:rPr>
          <w:rFonts w:asciiTheme="minorHAnsi" w:hAnsiTheme="minorHAnsi" w:cstheme="minorHAnsi"/>
          <w:b/>
          <w:bCs/>
          <w:i/>
          <w:iCs/>
          <w:sz w:val="28"/>
          <w:szCs w:val="28"/>
          <w:vertAlign w:val="superscript"/>
        </w:rPr>
        <w:t>1</w:t>
      </w:r>
      <w:r>
        <w:rPr>
          <w:rFonts w:asciiTheme="minorHAnsi" w:hAnsiTheme="minorHAnsi" w:cstheme="minorHAnsi"/>
          <w:b/>
          <w:bCs/>
          <w:i/>
          <w:iCs/>
          <w:sz w:val="28"/>
          <w:szCs w:val="28"/>
        </w:rPr>
        <w:t>, R.Viswanathan</w:t>
      </w:r>
      <w:r>
        <w:rPr>
          <w:rFonts w:asciiTheme="minorHAnsi" w:hAnsiTheme="minorHAnsi" w:cstheme="minorHAnsi"/>
          <w:b/>
          <w:bCs/>
          <w:i/>
          <w:iCs/>
          <w:sz w:val="28"/>
          <w:szCs w:val="28"/>
          <w:vertAlign w:val="superscript"/>
        </w:rPr>
        <w:t>1,*</w:t>
      </w:r>
      <w:r>
        <w:rPr>
          <w:rFonts w:asciiTheme="minorHAnsi" w:hAnsiTheme="minorHAnsi" w:cstheme="minorHAnsi"/>
          <w:b/>
          <w:bCs/>
          <w:i/>
          <w:iCs/>
          <w:sz w:val="28"/>
          <w:szCs w:val="28"/>
        </w:rPr>
        <w:t>,E. Fajaro</w:t>
      </w:r>
      <w:r>
        <w:rPr>
          <w:rFonts w:asciiTheme="minorHAnsi" w:hAnsiTheme="minorHAnsi" w:cstheme="minorHAnsi"/>
          <w:b/>
          <w:bCs/>
          <w:i/>
          <w:iCs/>
          <w:sz w:val="28"/>
          <w:szCs w:val="28"/>
          <w:vertAlign w:val="superscript"/>
        </w:rPr>
        <w:t>2</w:t>
      </w:r>
      <w:r>
        <w:rPr>
          <w:rFonts w:asciiTheme="minorHAnsi" w:hAnsiTheme="minorHAnsi" w:cstheme="minorHAnsi"/>
          <w:b/>
          <w:bCs/>
          <w:i/>
          <w:iCs/>
          <w:sz w:val="28"/>
          <w:szCs w:val="28"/>
        </w:rPr>
        <w:t>, and A.Fiser</w:t>
      </w:r>
      <w:r>
        <w:rPr>
          <w:rFonts w:asciiTheme="minorHAnsi" w:hAnsiTheme="minorHAnsi" w:cstheme="minorHAnsi"/>
          <w:b/>
          <w:bCs/>
          <w:i/>
          <w:iCs/>
          <w:sz w:val="28"/>
          <w:szCs w:val="28"/>
          <w:vertAlign w:val="superscript"/>
        </w:rPr>
        <w:t>2</w:t>
      </w:r>
    </w:p>
    <w:p w14:paraId="106033A2" w14:textId="5F86DC86" w:rsidR="000D226C" w:rsidRDefault="000D226C" w:rsidP="000D226C">
      <w:pPr>
        <w:pStyle w:val="NormalWeb"/>
        <w:spacing w:before="0" w:beforeAutospacing="0" w:after="0" w:afterAutospacing="0"/>
        <w:jc w:val="both"/>
        <w:rPr>
          <w:rFonts w:asciiTheme="minorHAnsi" w:hAnsiTheme="minorHAnsi" w:cstheme="minorHAnsi"/>
          <w:i/>
          <w:iCs/>
          <w:sz w:val="28"/>
          <w:szCs w:val="28"/>
        </w:rPr>
      </w:pPr>
      <w:r>
        <w:rPr>
          <w:rFonts w:asciiTheme="minorHAnsi" w:hAnsiTheme="minorHAnsi" w:cstheme="minorHAnsi"/>
          <w:i/>
          <w:iCs/>
          <w:sz w:val="28"/>
          <w:szCs w:val="28"/>
          <w:vertAlign w:val="superscript"/>
        </w:rPr>
        <w:t>1</w:t>
      </w:r>
      <w:r>
        <w:rPr>
          <w:rFonts w:asciiTheme="minorHAnsi" w:hAnsiTheme="minorHAnsi" w:cstheme="minorHAnsi"/>
          <w:i/>
          <w:iCs/>
          <w:sz w:val="28"/>
          <w:szCs w:val="28"/>
        </w:rPr>
        <w:t>Department of Chemistry, Yeshiva College, Yeshiva University, New York, NY 10033</w:t>
      </w:r>
    </w:p>
    <w:p w14:paraId="32C2A036" w14:textId="1B0D3FAF" w:rsidR="000D226C" w:rsidRPr="000D226C" w:rsidRDefault="000D226C" w:rsidP="000D226C">
      <w:pPr>
        <w:pStyle w:val="NormalWeb"/>
        <w:spacing w:before="0" w:beforeAutospacing="0" w:after="0" w:afterAutospacing="0"/>
        <w:jc w:val="both"/>
        <w:rPr>
          <w:rFonts w:asciiTheme="minorHAnsi" w:hAnsiTheme="minorHAnsi" w:cstheme="minorHAnsi"/>
          <w:i/>
          <w:iCs/>
          <w:sz w:val="28"/>
          <w:szCs w:val="28"/>
        </w:rPr>
      </w:pPr>
      <w:r>
        <w:rPr>
          <w:rFonts w:asciiTheme="minorHAnsi" w:hAnsiTheme="minorHAnsi" w:cstheme="minorHAnsi"/>
          <w:i/>
          <w:iCs/>
          <w:sz w:val="28"/>
          <w:szCs w:val="28"/>
          <w:vertAlign w:val="superscript"/>
        </w:rPr>
        <w:t>2</w:t>
      </w:r>
      <w:r>
        <w:rPr>
          <w:rFonts w:asciiTheme="minorHAnsi" w:hAnsiTheme="minorHAnsi" w:cstheme="minorHAnsi"/>
          <w:i/>
          <w:iCs/>
          <w:sz w:val="28"/>
          <w:szCs w:val="28"/>
        </w:rPr>
        <w:t>Department of Systems and Computational Biology, Albert Einstein College of Medicine, Bronx, NY 10461</w:t>
      </w:r>
    </w:p>
    <w:p w14:paraId="25068C7B" w14:textId="497F468E" w:rsidR="0004759D" w:rsidRDefault="0004759D" w:rsidP="0004759D">
      <w:pPr>
        <w:pStyle w:val="NormalWeb"/>
        <w:jc w:val="both"/>
        <w:rPr>
          <w:rFonts w:asciiTheme="minorHAnsi" w:hAnsiTheme="minorHAnsi" w:cstheme="minorHAnsi"/>
          <w:b/>
          <w:bCs/>
        </w:rPr>
      </w:pPr>
      <w:r>
        <w:rPr>
          <w:rFonts w:asciiTheme="minorHAnsi" w:hAnsiTheme="minorHAnsi" w:cstheme="minorHAnsi"/>
          <w:b/>
          <w:bCs/>
        </w:rPr>
        <w:t>Introduction:</w:t>
      </w:r>
    </w:p>
    <w:p w14:paraId="3608462E" w14:textId="55FB4EB0" w:rsidR="0004759D" w:rsidRPr="00AA2E01" w:rsidRDefault="0004759D" w:rsidP="0004759D">
      <w:pPr>
        <w:pStyle w:val="NormalWeb"/>
        <w:jc w:val="both"/>
        <w:rPr>
          <w:rFonts w:asciiTheme="minorHAnsi" w:hAnsiTheme="minorHAnsi" w:cstheme="minorHAnsi"/>
        </w:rPr>
      </w:pPr>
      <w:r w:rsidRPr="0048399B">
        <w:rPr>
          <w:rFonts w:asciiTheme="minorHAnsi" w:hAnsiTheme="minorHAnsi" w:cstheme="minorHAnsi"/>
        </w:rPr>
        <w:t xml:space="preserve">Proteins have a diverse range of functions </w:t>
      </w:r>
      <w:r>
        <w:rPr>
          <w:rFonts w:cstheme="minorHAnsi"/>
        </w:rPr>
        <w:t xml:space="preserve">that are fundamental to the processes of life, and they perform those functions through interactions with other proteins, DNA, RNA, or small molecules </w:t>
      </w:r>
      <w:r>
        <w:rPr>
          <w:rFonts w:cstheme="minorHAnsi"/>
        </w:rPr>
        <w:fldChar w:fldCharType="begin">
          <w:fldData xml:space="preserve">PEVuZE5vdGU+PENpdGU+PEF1dGhvcj5Fc21haWVsYmVpa2k8L0F1dGhvcj48WWVhcj4yMDE2PC9Z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</w:fldData>
        </w:fldChar>
      </w:r>
      <w:r>
        <w:rPr>
          <w:rFonts w:cstheme="minorHAnsi"/>
        </w:rPr>
        <w:instrText xml:space="preserve"> ADDIN EN.CITE </w:instrText>
      </w:r>
      <w:r>
        <w:rPr>
          <w:rFonts w:cstheme="minorHAnsi"/>
        </w:rPr>
        <w:fldChar w:fldCharType="begin">
          <w:fldData xml:space="preserve">PEVuZE5vdGU+PENpdGU+PEF1dGhvcj5Fc21haWVsYmVpa2k8L0F1dGhvcj48WWVhcj4yMDE2PC9Z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[1]</w:t>
      </w:r>
      <w:r>
        <w:rPr>
          <w:rFonts w:cstheme="minorHAnsi"/>
        </w:rPr>
        <w:fldChar w:fldCharType="end"/>
      </w:r>
      <w:r>
        <w:rPr>
          <w:rFonts w:cstheme="minorHAnsi"/>
        </w:rPr>
        <w:t xml:space="preserve"> They</w:t>
      </w:r>
      <w:r w:rsidRPr="0048399B">
        <w:rPr>
          <w:rFonts w:asciiTheme="minorHAnsi" w:hAnsiTheme="minorHAnsi" w:cstheme="minorHAnsi"/>
        </w:rPr>
        <w:t xml:space="preserve"> catalyze biochemical reactions, function as hormones that maintain homeostasis, transport molecules around the body and through cell membranes, and are an essential part of the immu</w:t>
      </w:r>
      <w:r w:rsidRPr="00F906D9">
        <w:rPr>
          <w:rFonts w:asciiTheme="minorHAnsi" w:hAnsiTheme="minorHAnsi" w:cstheme="minorHAnsi"/>
        </w:rPr>
        <w:t xml:space="preserve">ne system’s response to fight infection. An organism’s interactome conveys a systems-level lens of the </w:t>
      </w:r>
      <w:r w:rsidRPr="003B4BD5">
        <w:rPr>
          <w:rFonts w:asciiTheme="minorHAnsi" w:hAnsiTheme="minorHAnsi" w:cstheme="minorHAnsi"/>
        </w:rPr>
        <w:t xml:space="preserve">network of all protein-protein interactions (PPIs) that occur within it. </w:t>
      </w:r>
      <w:r w:rsidRPr="00EF784A">
        <w:rPr>
          <w:rFonts w:asciiTheme="minorHAnsi" w:hAnsiTheme="minorHAnsi" w:cstheme="minorHAnsi"/>
        </w:rPr>
        <w:t xml:space="preserve">Knowledge of </w:t>
      </w:r>
      <w:r w:rsidRPr="003B4BD5">
        <w:rPr>
          <w:rFonts w:asciiTheme="minorHAnsi" w:hAnsiTheme="minorHAnsi" w:cstheme="minorHAnsi"/>
        </w:rPr>
        <w:t>a protein’s interaction</w:t>
      </w:r>
      <w:r w:rsidRPr="00EF784A">
        <w:rPr>
          <w:rFonts w:asciiTheme="minorHAnsi" w:hAnsiTheme="minorHAnsi" w:cstheme="minorHAnsi"/>
        </w:rPr>
        <w:t xml:space="preserve"> partners is key to understanding </w:t>
      </w:r>
      <w:r w:rsidRPr="003B4BD5">
        <w:rPr>
          <w:rFonts w:asciiTheme="minorHAnsi" w:hAnsiTheme="minorHAnsi" w:cstheme="minorHAnsi"/>
        </w:rPr>
        <w:t xml:space="preserve">its </w:t>
      </w:r>
      <w:r w:rsidRPr="00EF784A">
        <w:rPr>
          <w:rFonts w:asciiTheme="minorHAnsi" w:hAnsiTheme="minorHAnsi" w:cstheme="minorHAnsi"/>
        </w:rPr>
        <w:t>function and for precise characterization of</w:t>
      </w:r>
      <w:r w:rsidRPr="003B4BD5">
        <w:rPr>
          <w:rFonts w:asciiTheme="minorHAnsi" w:hAnsiTheme="minorHAnsi" w:cstheme="minorHAnsi"/>
        </w:rPr>
        <w:t xml:space="preserve"> its broader role in the</w:t>
      </w:r>
      <w:r w:rsidRPr="00EF784A">
        <w:rPr>
          <w:rFonts w:asciiTheme="minorHAnsi" w:hAnsiTheme="minorHAnsi" w:cstheme="minorHAnsi"/>
        </w:rPr>
        <w:t xml:space="preserve"> </w:t>
      </w:r>
      <w:r w:rsidRPr="003B4BD5">
        <w:rPr>
          <w:rFonts w:asciiTheme="minorHAnsi" w:hAnsiTheme="minorHAnsi" w:cstheme="minorHAnsi"/>
        </w:rPr>
        <w:t>interactome</w:t>
      </w:r>
      <w:r w:rsidRPr="00EF784A">
        <w:rPr>
          <w:rFonts w:asciiTheme="minorHAnsi" w:hAnsiTheme="minorHAnsi" w:cstheme="minorHAnsi"/>
        </w:rPr>
        <w:t>.</w:t>
      </w:r>
      <w:r w:rsidRPr="003B4BD5">
        <w:rPr>
          <w:rFonts w:asciiTheme="minorHAnsi" w:hAnsiTheme="minorHAnsi" w:cstheme="minorHAnsi"/>
        </w:rPr>
        <w:t xml:space="preserve"> To elucidate</w:t>
      </w:r>
      <w:r w:rsidRPr="00EF784A">
        <w:rPr>
          <w:rFonts w:asciiTheme="minorHAnsi" w:hAnsiTheme="minorHAnsi" w:cstheme="minorHAnsi"/>
        </w:rPr>
        <w:t xml:space="preserve"> the molecular mechanism by which a protein </w:t>
      </w:r>
      <w:r w:rsidRPr="003B4BD5">
        <w:rPr>
          <w:rFonts w:asciiTheme="minorHAnsi" w:hAnsiTheme="minorHAnsi" w:cstheme="minorHAnsi"/>
        </w:rPr>
        <w:t>interacts with its partners, the interfacial</w:t>
      </w:r>
      <w:r w:rsidRPr="00EF784A">
        <w:rPr>
          <w:rFonts w:asciiTheme="minorHAnsi" w:hAnsiTheme="minorHAnsi" w:cstheme="minorHAnsi"/>
        </w:rPr>
        <w:t xml:space="preserve"> residues </w:t>
      </w:r>
      <w:r w:rsidRPr="003B4BD5">
        <w:rPr>
          <w:rFonts w:asciiTheme="minorHAnsi" w:hAnsiTheme="minorHAnsi" w:cstheme="minorHAnsi"/>
        </w:rPr>
        <w:t>must be determined</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ADDIN EN.CITE &lt;EndNote&gt;&lt;Cite&gt;&lt;Author&gt;Zhang&lt;/Author&gt;&lt;Year&gt;2011&lt;/Year&gt;&lt;RecNum&gt;1&lt;/RecNum&gt;&lt;DisplayText&gt;[2]&lt;/DisplayText&gt;&lt;record&gt;&lt;rec-number&gt;1&lt;/rec-number&gt;&lt;foreign-keys&gt;&lt;key app="EN" db-id="fafrf2f9kxpvsoepvf6vr2xx9ppxf029ppwx" timestamp="1581631360"&gt;1&lt;/key&gt;&lt;/foreign-keys&gt;&lt;ref-type name="Journal Article"&gt;17&lt;/ref-type&gt;&lt;contributors&gt;&lt;authors&gt;&lt;author&gt;Zhang, Q. C.&lt;/author&gt;&lt;author&gt;Deng, L.&lt;/author&gt;&lt;author&gt;Fisher, M.&lt;/author&gt;&lt;author&gt;Guan, J.&lt;/author&gt;&lt;author&gt;Honig, B.&lt;/author&gt;&lt;author&gt;Petrey, D.&lt;/author&gt;&lt;/authors&gt;&lt;/contributors&gt;&lt;auth-address&gt;Department of Biochemistry and Molecular Biophysics, Center for Computational Biology and Bioinformatics, Howard Hughes Medical Institute, Columbia University, 1130 St. Nicholas Avenue, Room 815, New York, NY 10032, USA.&lt;/auth-address&gt;&lt;titles&gt;&lt;title&gt;PredUs: a web server for predicting protein interfaces using structural neighbors&lt;/title&gt;&lt;secondary-title&gt;Nucleic Acids Res&lt;/secondary-title&gt;&lt;/titles&gt;&lt;periodical&gt;&lt;full-title&gt;Nucleic Acids Res&lt;/full-title&gt;&lt;/periodical&gt;&lt;pages&gt;W283-7&lt;/pages&gt;&lt;volume&gt;39&lt;/volume&gt;&lt;number&gt;Web Server issue&lt;/number&gt;&lt;edition&gt;2011/05/26&lt;/edition&gt;&lt;keywords&gt;&lt;keyword&gt;Algorithms&lt;/keyword&gt;&lt;keyword&gt;Artificial Intelligence&lt;/keyword&gt;&lt;keyword&gt;Binding Sites&lt;/keyword&gt;&lt;keyword&gt;Internet&lt;/keyword&gt;&lt;keyword&gt;Models, Molecular&lt;/keyword&gt;&lt;keyword&gt;Multiprotein Complexes/*chemistry&lt;/keyword&gt;&lt;keyword&gt;Protein Conformation&lt;/keyword&gt;&lt;keyword&gt;Protein Interaction Mapping/*methods&lt;/keyword&gt;&lt;keyword&gt;*Software&lt;/keyword&gt;&lt;/keywords&gt;&lt;dates&gt;&lt;year&gt;2011&lt;/year&gt;&lt;pub-dates&gt;&lt;date&gt;Jul&lt;/date&gt;&lt;/pub-dates&gt;&lt;/dates&gt;&lt;isbn&gt;1362-4962 (Electronic)&amp;#xD;0305-1048 (Linking)&lt;/isbn&gt;&lt;accession-num&gt;21609948&lt;/accession-num&gt;&lt;urls&gt;&lt;related-urls&gt;&lt;url&gt;https://www.ncbi.nlm.nih.gov/pubmed/21609948&lt;/url&gt;&lt;url&gt;https://www.ncbi.nlm.nih.gov/pmc/articles/PMC3125747/pdf/gkr311.pdf&lt;/url&gt;&lt;/related-urls&gt;&lt;/urls&gt;&lt;custom2&gt;PMC3125747&lt;/custom2&gt;&lt;electronic-resource-num&gt;10.1093/nar/gkr311&lt;/electronic-resource-num&gt;&lt;/record&gt;&lt;/Cite&gt;&lt;/EndNote&gt;</w:instrText>
      </w:r>
      <w:r>
        <w:rPr>
          <w:rFonts w:asciiTheme="minorHAnsi" w:hAnsiTheme="minorHAnsi" w:cstheme="minorHAnsi"/>
        </w:rPr>
        <w:fldChar w:fldCharType="separate"/>
      </w:r>
      <w:r>
        <w:rPr>
          <w:rFonts w:asciiTheme="minorHAnsi" w:hAnsiTheme="minorHAnsi" w:cstheme="minorHAnsi"/>
          <w:noProof/>
        </w:rPr>
        <w:t>[2]</w:t>
      </w:r>
      <w:r>
        <w:rPr>
          <w:rFonts w:asciiTheme="minorHAnsi" w:hAnsiTheme="minorHAnsi" w:cstheme="minorHAnsi"/>
        </w:rPr>
        <w:fldChar w:fldCharType="end"/>
      </w:r>
      <w:r w:rsidRPr="003B4BD5">
        <w:rPr>
          <w:rFonts w:asciiTheme="minorHAnsi" w:hAnsiTheme="minorHAnsi" w:cstheme="minorHAnsi"/>
        </w:rPr>
        <w:t xml:space="preserve">. </w:t>
      </w:r>
      <w:r>
        <w:rPr>
          <w:rFonts w:asciiTheme="minorHAnsi" w:hAnsiTheme="minorHAnsi" w:cstheme="minorHAnsi"/>
        </w:rPr>
        <w:t xml:space="preserve">Additionally, the </w:t>
      </w:r>
      <w:r w:rsidRPr="003B4BD5">
        <w:rPr>
          <w:rFonts w:asciiTheme="minorHAnsi" w:hAnsiTheme="minorHAnsi" w:cstheme="minorHAnsi"/>
        </w:rPr>
        <w:t>central role</w:t>
      </w:r>
      <w:r>
        <w:rPr>
          <w:rFonts w:asciiTheme="minorHAnsi" w:hAnsiTheme="minorHAnsi" w:cstheme="minorHAnsi"/>
        </w:rPr>
        <w:t xml:space="preserve"> that </w:t>
      </w:r>
      <w:r w:rsidRPr="003B4BD5">
        <w:rPr>
          <w:rFonts w:asciiTheme="minorHAnsi" w:hAnsiTheme="minorHAnsi" w:cstheme="minorHAnsi"/>
        </w:rPr>
        <w:t>PPIs play in the progression of many disease states</w:t>
      </w:r>
      <w:r>
        <w:rPr>
          <w:rFonts w:asciiTheme="minorHAnsi" w:hAnsiTheme="minorHAnsi" w:cstheme="minorHAnsi"/>
        </w:rPr>
        <w:t xml:space="preserve"> makes the </w:t>
      </w:r>
      <w:r w:rsidRPr="003B4BD5">
        <w:rPr>
          <w:rFonts w:asciiTheme="minorHAnsi" w:hAnsiTheme="minorHAnsi" w:cstheme="minorHAnsi"/>
        </w:rPr>
        <w:t>determi</w:t>
      </w:r>
      <w:r>
        <w:rPr>
          <w:rFonts w:asciiTheme="minorHAnsi" w:hAnsiTheme="minorHAnsi" w:cstheme="minorHAnsi"/>
        </w:rPr>
        <w:t>nation of</w:t>
      </w:r>
      <w:r w:rsidRPr="003B4BD5">
        <w:rPr>
          <w:rFonts w:asciiTheme="minorHAnsi" w:hAnsiTheme="minorHAnsi" w:cstheme="minorHAnsi"/>
        </w:rPr>
        <w:t xml:space="preserve"> interfacial residues a critical step in the process of </w:t>
      </w:r>
      <w:r>
        <w:rPr>
          <w:rFonts w:asciiTheme="minorHAnsi" w:hAnsiTheme="minorHAnsi" w:cstheme="minorHAnsi"/>
        </w:rPr>
        <w:t>developing a</w:t>
      </w:r>
      <w:r w:rsidRPr="003B4BD5">
        <w:rPr>
          <w:rFonts w:asciiTheme="minorHAnsi" w:hAnsiTheme="minorHAnsi" w:cstheme="minorHAnsi"/>
        </w:rPr>
        <w:t xml:space="preserve"> drug</w:t>
      </w:r>
      <w:r>
        <w:rPr>
          <w:rFonts w:asciiTheme="minorHAnsi" w:hAnsiTheme="minorHAnsi" w:cstheme="minorHAnsi"/>
        </w:rPr>
        <w:t xml:space="preserve"> that</w:t>
      </w:r>
      <w:r w:rsidRPr="003B4BD5">
        <w:rPr>
          <w:rFonts w:asciiTheme="minorHAnsi" w:hAnsiTheme="minorHAnsi" w:cstheme="minorHAnsi"/>
        </w:rPr>
        <w:t xml:space="preserve"> targets</w:t>
      </w:r>
      <w:r>
        <w:rPr>
          <w:rFonts w:asciiTheme="minorHAnsi" w:hAnsiTheme="minorHAnsi" w:cstheme="minorHAnsi"/>
        </w:rPr>
        <w:t xml:space="preserve"> a PPI</w:t>
      </w:r>
      <w:r w:rsidRPr="003B4BD5">
        <w:rPr>
          <w:rFonts w:asciiTheme="minorHAnsi" w:hAnsiTheme="minorHAnsi" w:cstheme="minorHAnsi"/>
        </w:rPr>
        <w:t xml:space="preserve">. </w:t>
      </w:r>
    </w:p>
    <w:p w14:paraId="76793158" w14:textId="44B3B46D" w:rsidR="0004759D" w:rsidRPr="00AA2E01" w:rsidRDefault="0004759D" w:rsidP="0004759D">
      <w:pPr>
        <w:pStyle w:val="NormalWeb"/>
        <w:rPr>
          <w:rFonts w:asciiTheme="minorHAnsi" w:hAnsiTheme="minorHAnsi" w:cstheme="minorHAnsi"/>
        </w:rPr>
      </w:pPr>
      <w:r w:rsidRPr="00AA2E01">
        <w:rPr>
          <w:rFonts w:asciiTheme="minorHAnsi" w:hAnsiTheme="minorHAnsi" w:cstheme="minorHAnsi"/>
        </w:rPr>
        <w:t xml:space="preserve">The primary experimental methods for determining the structure of protein complexes and their interfacial residues are X-ray crystallography, NMR spectroscopy, and cryo-electron microscopy. </w:t>
      </w:r>
      <w:r>
        <w:rPr>
          <w:rFonts w:asciiTheme="minorHAnsi" w:hAnsiTheme="minorHAnsi" w:cstheme="minorHAnsi"/>
        </w:rPr>
        <w:t>D</w:t>
      </w:r>
      <w:r w:rsidRPr="00AA2E01">
        <w:rPr>
          <w:rFonts w:asciiTheme="minorHAnsi" w:hAnsiTheme="minorHAnsi" w:cstheme="minorHAnsi"/>
        </w:rPr>
        <w:t>ue to the low-throughput and costly nature of these experimental approaches, computational prediction methods are employed to streamline the process of identifying the interfacial residues of PPIs. One class of computational methods are intrinsic-based approaches</w:t>
      </w:r>
      <w:r>
        <w:rPr>
          <w:rFonts w:asciiTheme="minorHAnsi" w:hAnsiTheme="minorHAnsi" w:cstheme="minorHAnsi"/>
        </w:rPr>
        <w:t xml:space="preserve"> that</w:t>
      </w:r>
      <w:r w:rsidRPr="00AA2E01">
        <w:rPr>
          <w:rFonts w:asciiTheme="minorHAnsi" w:hAnsiTheme="minorHAnsi" w:cstheme="minorHAnsi"/>
        </w:rPr>
        <w:t xml:space="preserve">  train machine learning algorithms on a dataset of experimentally determined complex structures to create a model that relates sequence and structural features with the likelihood for residues to be at the interface. Sequence features include hydrophobicity, amino acid interface propensity, </w:t>
      </w:r>
      <w:proofErr w:type="spellStart"/>
      <w:r w:rsidRPr="00AA2E01">
        <w:rPr>
          <w:rFonts w:asciiTheme="minorHAnsi" w:hAnsiTheme="minorHAnsi" w:cstheme="minorHAnsi"/>
        </w:rPr>
        <w:t>physico</w:t>
      </w:r>
      <w:proofErr w:type="spellEnd"/>
      <w:r w:rsidRPr="00AA2E01">
        <w:rPr>
          <w:rFonts w:asciiTheme="minorHAnsi" w:hAnsiTheme="minorHAnsi" w:cstheme="minorHAnsi"/>
        </w:rPr>
        <w:t>-chemical properties, and evolutionary conservation, and structural features include secondary structure, solvent-accessible surface area, and geometric shape. While intrinsic-based methods have been steadily enhanced over the past 20 years, their future improvement is limited because further combination of existing features and classifiers has little impact on performance. The other class of computational methods are template-based approaches, which identify a query protein’s homologues or structural neighbors with a known complex structure and map the homologues’ or neighbor’s interface residues onto the query protein. The drawback of template-based methods is that their effectiveness is highly contingent on the query protein having homologues or structural neighbors that have had their complex structure determined</w:t>
      </w:r>
      <w:r>
        <w:rPr>
          <w:rFonts w:asciiTheme="minorHAnsi" w:hAnsiTheme="minorHAnsi" w:cstheme="minorHAnsi"/>
        </w:rPr>
        <w:t xml:space="preserve"> </w:t>
      </w:r>
      <w:r>
        <w:rPr>
          <w:rFonts w:asciiTheme="minorHAnsi" w:hAnsiTheme="minorHAnsi" w:cstheme="minorHAnsi"/>
        </w:rPr>
        <w:fldChar w:fldCharType="begin">
          <w:fldData xml:space="preserve">PEVuZE5vdGU+PENpdGU+PEF1dGhvcj5Fc21haWVsYmVpa2k8L0F1dGhvcj48WWVhcj4yMDE2PC9Z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PEVuZE5vdGU+PENpdGU+PEF1dGhvcj5Fc21haWVsYmVpa2k8L0F1dGhvcj48WWVhcj4yMDE2PC9Z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[1]</w:t>
      </w:r>
      <w:r>
        <w:rPr>
          <w:rFonts w:asciiTheme="minorHAnsi" w:hAnsiTheme="minorHAnsi" w:cstheme="minorHAnsi"/>
        </w:rPr>
        <w:fldChar w:fldCharType="end"/>
      </w:r>
      <w:r w:rsidRPr="00AA2E01">
        <w:rPr>
          <w:rFonts w:asciiTheme="minorHAnsi" w:hAnsiTheme="minorHAnsi" w:cstheme="minorHAnsi"/>
        </w:rPr>
        <w:t xml:space="preserve">. </w:t>
      </w:r>
    </w:p>
    <w:p w14:paraId="2266E69F" w14:textId="3D1D9BC1" w:rsidR="0004759D" w:rsidRPr="00AA2E01" w:rsidRDefault="0004759D" w:rsidP="0004759D">
      <w:pPr>
        <w:pStyle w:val="NormalWeb"/>
        <w:rPr>
          <w:rFonts w:asciiTheme="minorHAnsi" w:hAnsiTheme="minorHAnsi" w:cstheme="minorHAnsi"/>
        </w:rPr>
      </w:pPr>
      <w:r w:rsidRPr="00AA2E01">
        <w:rPr>
          <w:rFonts w:asciiTheme="minorHAnsi" w:hAnsiTheme="minorHAnsi" w:cstheme="minorHAnsi"/>
        </w:rPr>
        <w:lastRenderedPageBreak/>
        <w:t xml:space="preserve">To overcome the limitations of intrinsic and template-based methods, metamethods that integrate orthogonal predictors can be developed to enhance prediction performance. Meta-PPISP is one such metamethod that combined the predictors cons-PPISP </w:t>
      </w:r>
      <w:r>
        <w:rPr>
          <w:rFonts w:asciiTheme="minorHAnsi" w:hAnsiTheme="minorHAnsi" w:cstheme="minorHAnsi"/>
        </w:rPr>
        <w:fldChar w:fldCharType="begin"/>
      </w:r>
      <w:r>
        <w:rPr>
          <w:rFonts w:asciiTheme="minorHAnsi" w:hAnsiTheme="minorHAnsi" w:cstheme="minorHAnsi"/>
        </w:rPr>
        <w:instrText xml:space="preserve"> ADDIN EN.CITE &lt;EndNote&gt;&lt;Cite ExcludeYear="1"&gt;&lt;Author&gt;Chen&lt;/Author&gt;&lt;Year&gt;2005&lt;/Year&gt;&lt;RecNum&gt;38&lt;/RecNum&gt;&lt;DisplayText&gt;[3]&lt;/DisplayText&gt;&lt;record&gt;&lt;rec-number&gt;38&lt;/rec-number&gt;&lt;foreign-keys&gt;&lt;key app="EN" db-id="fafrf2f9kxpvsoepvf6vr2xx9ppxf029ppwx" timestamp="1590606450"&gt;38&lt;/key&gt;&lt;/foreign-keys&gt;&lt;ref-type name="Journal Article"&gt;17&lt;/ref-type&gt;&lt;contributors&gt;&lt;authors&gt;&lt;author&gt;Chen, H.&lt;/author&gt;&lt;author&gt;Zhou, H. X.&lt;/author&gt;&lt;/authors&gt;&lt;/contributors&gt;&lt;auth-address&gt;Department of Physics, Drexel University, Philadelphia, Pennsylvania, USA.&lt;/auth-address&gt;&lt;titles&gt;&lt;title&gt;Prediction of interface residues in protein-protein complexes by a consensus neural network method: test against NMR data&lt;/title&gt;&lt;secondary-title&gt;Proteins&lt;/secondary-title&gt;&lt;/titles&gt;&lt;periodical&gt;&lt;full-title&gt;Proteins&lt;/full-title&gt;&lt;/periodical&gt;&lt;pages&gt;21-35&lt;/pages&gt;&lt;volume&gt;61&lt;/volume&gt;&lt;number&gt;1&lt;/number&gt;&lt;edition&gt;2005/08/05&lt;/edition&gt;&lt;keywords&gt;&lt;keyword&gt;Binding Sites&lt;/keyword&gt;&lt;keyword&gt;Membrane Proteins/*chemistry/*metabolism&lt;/keyword&gt;&lt;keyword&gt;Models, Molecular&lt;/keyword&gt;&lt;keyword&gt;*Neural Networks, Computer&lt;/keyword&gt;&lt;keyword&gt;*Nuclear Magnetic Resonance, Biomolecular&lt;/keyword&gt;&lt;keyword&gt;Protein Binding&lt;/keyword&gt;&lt;keyword&gt;Protein Structure, Quaternary&lt;/keyword&gt;&lt;/keywords&gt;&lt;dates&gt;&lt;year&gt;2005&lt;/year&gt;&lt;pub-dates&gt;&lt;date&gt;Oct 1&lt;/date&gt;&lt;/pub-dates&gt;&lt;/dates&gt;&lt;isbn&gt;1097-0134 (Electronic)&amp;#xD;0887-3585 (Linking)&lt;/isbn&gt;&lt;accession-num&gt;16080151&lt;/accession-num&gt;&lt;urls&gt;&lt;related-urls&gt;&lt;url&gt;https://www.ncbi.nlm.nih.gov/pubmed/16080151&lt;/url&gt;&lt;url&gt;https://onlinelibrary.wiley.com/doi/abs/10.1002/prot.20514&lt;/url&gt;&lt;/related-urls&gt;&lt;/urls&gt;&lt;electronic-resource-num&gt;10.1002/prot.20514&lt;/electronic-resource-num&gt;&lt;/record&gt;&lt;/Cite&gt;&lt;/EndNote&gt;</w:instrText>
      </w:r>
      <w:r>
        <w:rPr>
          <w:rFonts w:asciiTheme="minorHAnsi" w:hAnsiTheme="minorHAnsi" w:cstheme="minorHAnsi"/>
        </w:rPr>
        <w:fldChar w:fldCharType="separate"/>
      </w:r>
      <w:r>
        <w:rPr>
          <w:rFonts w:asciiTheme="minorHAnsi" w:hAnsiTheme="minorHAnsi" w:cstheme="minorHAnsi"/>
          <w:noProof/>
        </w:rPr>
        <w:t>[3]</w:t>
      </w:r>
      <w:r>
        <w:rPr>
          <w:rFonts w:asciiTheme="minorHAnsi" w:hAnsiTheme="minorHAnsi" w:cstheme="minorHAnsi"/>
        </w:rPr>
        <w:fldChar w:fldCharType="end"/>
      </w:r>
      <w:r w:rsidRPr="00AA2E01">
        <w:rPr>
          <w:rFonts w:asciiTheme="minorHAnsi" w:hAnsiTheme="minorHAnsi" w:cstheme="minorHAnsi"/>
        </w:rPr>
        <w:t xml:space="preserve">, </w:t>
      </w:r>
      <w:proofErr w:type="spellStart"/>
      <w:r w:rsidRPr="00AA2E01">
        <w:rPr>
          <w:rFonts w:asciiTheme="minorHAnsi" w:hAnsiTheme="minorHAnsi" w:cstheme="minorHAnsi"/>
        </w:rPr>
        <w:t>Promate</w:t>
      </w:r>
      <w:proofErr w:type="spellEnd"/>
      <w:r w:rsidRPr="00AA2E01">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ADDIN EN.CITE &lt;EndNote&gt;&lt;Cite ExcludeYear="1"&gt;&lt;Author&gt;Neuvirth&lt;/Author&gt;&lt;Year&gt;2004&lt;/Year&gt;&lt;RecNum&gt;39&lt;/RecNum&gt;&lt;DisplayText&gt;[4]&lt;/DisplayText&gt;&lt;record&gt;&lt;rec-number&gt;39&lt;/rec-number&gt;&lt;foreign-keys&gt;&lt;key app="EN" db-id="fafrf2f9kxpvsoepvf6vr2xx9ppxf029ppwx" timestamp="1590606497"&gt;39&lt;/key&gt;&lt;/foreign-keys&gt;&lt;ref-type name="Journal Article"&gt;17&lt;/ref-type&gt;&lt;contributors&gt;&lt;authors&gt;&lt;author&gt;Neuvirth, H.&lt;/author&gt;&lt;author&gt;Raz, R.&lt;/author&gt;&lt;author&gt;Schreiber, G.&lt;/author&gt;&lt;/authors&gt;&lt;/contributors&gt;&lt;auth-address&gt;Department of Computer Science and Applied Mathematics, Weizmann Institute of Science, Rehovot 76100 Israel.&lt;/auth-address&gt;&lt;titles&gt;&lt;title&gt;ProMate: a structure based prediction program to identify the location of protein-protein binding sites&lt;/title&gt;&lt;secondary-title&gt;J Mol Biol&lt;/secondary-title&gt;&lt;/titles&gt;&lt;periodical&gt;&lt;full-title&gt;J Mol Biol&lt;/full-title&gt;&lt;/periodical&gt;&lt;pages&gt;181-99&lt;/pages&gt;&lt;volume&gt;338&lt;/volume&gt;&lt;number&gt;1&lt;/number&gt;&lt;edition&gt;2004/03/31&lt;/edition&gt;&lt;keywords&gt;&lt;keyword&gt;*Algorithms&lt;/keyword&gt;&lt;keyword&gt;Binding Sites&lt;/keyword&gt;&lt;keyword&gt;Computational Biology/*methods&lt;/keyword&gt;&lt;keyword&gt;Databases, Factual&lt;/keyword&gt;&lt;keyword&gt;Models, Molecular&lt;/keyword&gt;&lt;keyword&gt;Protein Binding&lt;/keyword&gt;&lt;keyword&gt;Protein Conformation&lt;/keyword&gt;&lt;keyword&gt;Proteins/*chemistry/metabolism&lt;/keyword&gt;&lt;keyword&gt;*Software&lt;/keyword&gt;&lt;keyword&gt;Surface Properties&lt;/keyword&gt;&lt;/keywords&gt;&lt;dates&gt;&lt;year&gt;2004&lt;/year&gt;&lt;pub-dates&gt;&lt;date&gt;Apr 16&lt;/date&gt;&lt;/pub-dates&gt;&lt;/dates&gt;&lt;isbn&gt;0022-2836 (Print)&amp;#xD;0022-2836 (Linking)&lt;/isbn&gt;&lt;accession-num&gt;15050833&lt;/accession-num&gt;&lt;urls&gt;&lt;related-urls&gt;&lt;url&gt;https://www.ncbi.nlm.nih.gov/pubmed/15050833&lt;/url&gt;&lt;url&gt;https://www.sciencedirect.com/science/article/abs/pii/S0022283604002086?via%3Dihub&lt;/url&gt;&lt;/related-urls&gt;&lt;/urls&gt;&lt;electronic-resource-num&gt;10.1016/j.jmb.2004.02.040&lt;/electronic-resource-num&gt;&lt;/record&gt;&lt;/Cite&gt;&lt;/EndNote&gt;</w:instrText>
      </w:r>
      <w:r>
        <w:rPr>
          <w:rFonts w:asciiTheme="minorHAnsi" w:hAnsiTheme="minorHAnsi" w:cstheme="minorHAnsi"/>
        </w:rPr>
        <w:fldChar w:fldCharType="separate"/>
      </w:r>
      <w:r>
        <w:rPr>
          <w:rFonts w:asciiTheme="minorHAnsi" w:hAnsiTheme="minorHAnsi" w:cstheme="minorHAnsi"/>
          <w:noProof/>
        </w:rPr>
        <w:t>[4]</w:t>
      </w:r>
      <w:r>
        <w:rPr>
          <w:rFonts w:asciiTheme="minorHAnsi" w:hAnsiTheme="minorHAnsi" w:cstheme="minorHAnsi"/>
        </w:rPr>
        <w:fldChar w:fldCharType="end"/>
      </w:r>
      <w:r w:rsidRPr="00AA2E01">
        <w:rPr>
          <w:rFonts w:asciiTheme="minorHAnsi" w:hAnsiTheme="minorHAnsi" w:cstheme="minorHAnsi"/>
        </w:rPr>
        <w:t xml:space="preserve">, and PINUP </w:t>
      </w:r>
      <w:r>
        <w:rPr>
          <w:rFonts w:asciiTheme="minorHAnsi" w:hAnsiTheme="minorHAnsi" w:cstheme="minorHAnsi"/>
        </w:rPr>
        <w:fldChar w:fldCharType="begin"/>
      </w:r>
      <w:r>
        <w:rPr>
          <w:rFonts w:asciiTheme="minorHAnsi" w:hAnsiTheme="minorHAnsi" w:cstheme="minorHAnsi"/>
        </w:rPr>
        <w:instrText xml:space="preserve"> ADDIN EN.CITE &lt;EndNote&gt;&lt;Cite ExcludeYear="1"&gt;&lt;Author&gt;Liang&lt;/Author&gt;&lt;Year&gt;2006&lt;/Year&gt;&lt;RecNum&gt;31&lt;/RecNum&gt;&lt;DisplayText&gt;[5]&lt;/DisplayText&gt;&lt;record&gt;&lt;rec-number&gt;31&lt;/rec-number&gt;&lt;foreign-keys&gt;&lt;key app="EN" db-id="x9p5dfweqsv9tkepxzpv50pv2affwvdd9ee0" timestamp="1548951379"&gt;31&lt;/key&gt;&lt;/foreign-keys&gt;&lt;ref-type name="Journal Article"&gt;17&lt;/ref-type&gt;&lt;contributors&gt;&lt;authors&gt;&lt;author&gt;Liang, S.&lt;/author&gt;&lt;author&gt;Zhang, C.&lt;/author&gt;&lt;author&gt;Liu, S.&lt;/author&gt;&lt;author&gt;Zhou, Y.&lt;/author&gt;&lt;/authors&gt;&lt;/contributors&gt;&lt;auth-address&gt;Howard Hughes Medical Institute Center for Single Molecule Biophysics, Department of Physiology and Biophysics, State University of New York at Buffalo, 124 Sherman Hall, Buffalo, NY 14214, USA.&lt;/auth-address&gt;&lt;titles&gt;&lt;title&gt;Protein binding site prediction using an empirical scoring function&lt;/title&gt;&lt;secondary-title&gt;Nucleic Acids Res&lt;/secondary-title&gt;&lt;/titles&gt;&lt;periodical&gt;&lt;full-title&gt;Nucleic Acids Res&lt;/full-title&gt;&lt;abbr-1&gt;Nucleic acids research&lt;/abbr-1&gt;&lt;/periodical&gt;&lt;pages&gt;3698-707&lt;/pages&gt;&lt;volume&gt;34&lt;/volume&gt;&lt;number&gt;13&lt;/number&gt;&lt;edition&gt;2006/08/09&lt;/edition&gt;&lt;keywords&gt;&lt;keyword&gt;Algorithms&lt;/keyword&gt;&lt;keyword&gt;Amino Acids/chemistry&lt;/keyword&gt;&lt;keyword&gt;Binding Sites&lt;/keyword&gt;&lt;keyword&gt;Computational Biology/*methods&lt;/keyword&gt;&lt;keyword&gt;Empirical Research&lt;/keyword&gt;&lt;keyword&gt;Models, Molecular&lt;/keyword&gt;&lt;keyword&gt;Multiprotein Complexes/*chemistry/metabolism&lt;/keyword&gt;&lt;keyword&gt;Protein Conformation&lt;/keyword&gt;&lt;keyword&gt;Software&lt;/keyword&gt;&lt;/keywords&gt;&lt;dates&gt;&lt;year&gt;2006&lt;/year&gt;&lt;/dates&gt;&lt;isbn&gt;1362-4962 (Electronic)&amp;#xD;0305-1048 (Linking)&lt;/isbn&gt;&lt;accession-num&gt;16893954&lt;/accession-num&gt;&lt;urls&gt;&lt;related-urls&gt;&lt;url&gt;https://www.ncbi.nlm.nih.gov/pubmed/16893954&lt;/url&gt;&lt;url&gt;https://www.ncbi.nlm.nih.gov/pmc/articles/PMC1540721/pdf/gkl454.pdf&lt;/url&gt;&lt;/related-urls&gt;&lt;/urls&gt;&lt;custom2&gt;PMC1540721&lt;/custom2&gt;&lt;electronic-resource-num&gt;10.1093/nar/gkl454&lt;/electronic-resource-num&gt;&lt;/record&gt;&lt;/Cite&gt;&lt;/EndNote&gt;</w:instrText>
      </w:r>
      <w:r>
        <w:rPr>
          <w:rFonts w:asciiTheme="minorHAnsi" w:hAnsiTheme="minorHAnsi" w:cstheme="minorHAnsi"/>
        </w:rPr>
        <w:fldChar w:fldCharType="separate"/>
      </w:r>
      <w:r>
        <w:rPr>
          <w:rFonts w:asciiTheme="minorHAnsi" w:hAnsiTheme="minorHAnsi" w:cstheme="minorHAnsi"/>
          <w:noProof/>
        </w:rPr>
        <w:t>[5]</w:t>
      </w:r>
      <w:r>
        <w:rPr>
          <w:rFonts w:asciiTheme="minorHAnsi" w:hAnsiTheme="minorHAnsi" w:cstheme="minorHAnsi"/>
        </w:rPr>
        <w:fldChar w:fldCharType="end"/>
      </w:r>
      <w:r w:rsidRPr="00AA2E01">
        <w:rPr>
          <w:rFonts w:asciiTheme="minorHAnsi" w:hAnsiTheme="minorHAnsi" w:cstheme="minorHAnsi"/>
        </w:rPr>
        <w:t xml:space="preserve"> through linear regression analysis </w:t>
      </w:r>
      <w:r>
        <w:rPr>
          <w:rFonts w:asciiTheme="minorHAnsi" w:hAnsiTheme="minorHAnsi" w:cstheme="minorHAnsi"/>
        </w:rPr>
        <w:fldChar w:fldCharType="begin">
          <w:fldData xml:space="preserve">PEVuZE5vdGU+PENpdGUgRXhjbHVkZVllYXI9IjEiPjxBdXRob3I+UWluPC9BdXRob3I+PFllYXI+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==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PEVuZE5vdGU+PENpdGUgRXhjbHVkZVllYXI9IjEiPjxBdXRob3I+UWluPC9BdXRob3I+PFllYXI+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==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[6]</w:t>
      </w:r>
      <w:r>
        <w:rPr>
          <w:rFonts w:asciiTheme="minorHAnsi" w:hAnsiTheme="minorHAnsi" w:cstheme="minorHAnsi"/>
        </w:rPr>
        <w:fldChar w:fldCharType="end"/>
      </w:r>
      <w:r w:rsidRPr="00AA2E01">
        <w:rPr>
          <w:rFonts w:asciiTheme="minorHAnsi" w:hAnsiTheme="minorHAnsi" w:cstheme="minorHAnsi"/>
        </w:rPr>
        <w:t>. The construction of meta-PPISP was not ideal because it only combined complementary intrinsic-based approaches, and it did not combine a template-based approach with an intrinsic-based approach. Additionally, it employed linear regression analysis for method combination, instead of using logistic regression analysis, which is more effective for discrete categorical data like a residue’s interfacial score.</w:t>
      </w:r>
      <w:r>
        <w:rPr>
          <w:rFonts w:asciiTheme="minorHAnsi" w:hAnsiTheme="minorHAnsi" w:cstheme="minorHAnsi"/>
        </w:rPr>
        <w:t xml:space="preserve"> Here, we describe the development of meta-DPI, a metamethod that integrates orthologous </w:t>
      </w:r>
      <w:r w:rsidRPr="0033480A">
        <w:rPr>
          <w:rFonts w:asciiTheme="minorHAnsi" w:hAnsiTheme="minorHAnsi" w:cstheme="minorHAnsi"/>
        </w:rPr>
        <w:t>approaches</w:t>
      </w:r>
      <w:r>
        <w:rPr>
          <w:rFonts w:asciiTheme="minorHAnsi" w:hAnsiTheme="minorHAnsi" w:cstheme="minorHAnsi"/>
        </w:rPr>
        <w:t>,</w:t>
      </w:r>
      <w:r w:rsidRPr="0033480A">
        <w:rPr>
          <w:rFonts w:asciiTheme="minorHAnsi" w:hAnsiTheme="minorHAnsi" w:cstheme="minorHAnsi"/>
        </w:rPr>
        <w:t xml:space="preserve"> </w:t>
      </w:r>
      <w:proofErr w:type="spellStart"/>
      <w:r w:rsidRPr="0033480A">
        <w:rPr>
          <w:rFonts w:asciiTheme="minorHAnsi" w:hAnsiTheme="minorHAnsi" w:cstheme="minorHAnsi"/>
        </w:rPr>
        <w:t>PredUs</w:t>
      </w:r>
      <w:proofErr w:type="spellEnd"/>
      <w:r w:rsidRPr="0033480A">
        <w:rPr>
          <w:rFonts w:asciiTheme="minorHAnsi" w:hAnsiTheme="minorHAnsi" w:cstheme="minorHAnsi"/>
        </w:rPr>
        <w:t xml:space="preserve"> 2.0 (template-based)</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ADDIN EN.CITE &lt;EndNote&gt;&lt;Cite&gt;&lt;Author&gt;Zhang&lt;/Author&gt;&lt;Year&gt;2011&lt;/Year&gt;&lt;RecNum&gt;1&lt;/RecNum&gt;&lt;DisplayText&gt;[2]&lt;/DisplayText&gt;&lt;record&gt;&lt;rec-number&gt;1&lt;/rec-number&gt;&lt;foreign-keys&gt;&lt;key app="EN" db-id="fafrf2f9kxpvsoepvf6vr2xx9ppxf029ppwx" timestamp="1581631360"&gt;1&lt;/key&gt;&lt;/foreign-keys&gt;&lt;ref-type name="Journal Article"&gt;17&lt;/ref-type&gt;&lt;contributors&gt;&lt;authors&gt;&lt;author&gt;Zhang, Q. C.&lt;/author&gt;&lt;author&gt;Deng, L.&lt;/author&gt;&lt;author&gt;Fisher, M.&lt;/author&gt;&lt;author&gt;Guan, J.&lt;/author&gt;&lt;author&gt;Honig, B.&lt;/author&gt;&lt;author&gt;Petrey, D.&lt;/author&gt;&lt;/authors&gt;&lt;/contributors&gt;&lt;auth-address&gt;Department of Biochemistry and Molecular Biophysics, Center for Computational Biology and Bioinformatics, Howard Hughes Medical Institute, Columbia University, 1130 St. Nicholas Avenue, Room 815, New York, NY 10032, USA.&lt;/auth-address&gt;&lt;titles&gt;&lt;title&gt;PredUs: a web server for predicting protein interfaces using structural neighbors&lt;/title&gt;&lt;secondary-title&gt;Nucleic Acids Res&lt;/secondary-title&gt;&lt;/titles&gt;&lt;periodical&gt;&lt;full-title&gt;Nucleic Acids Res&lt;/full-title&gt;&lt;/periodical&gt;&lt;pages&gt;W283-7&lt;/pages&gt;&lt;volume&gt;39&lt;/volume&gt;&lt;number&gt;Web Server issue&lt;/number&gt;&lt;edition&gt;2011/05/26&lt;/edition&gt;&lt;keywords&gt;&lt;keyword&gt;Algorithms&lt;/keyword&gt;&lt;keyword&gt;Artificial Intelligence&lt;/keyword&gt;&lt;keyword&gt;Binding Sites&lt;/keyword&gt;&lt;keyword&gt;Internet&lt;/keyword&gt;&lt;keyword&gt;Models, Molecular&lt;/keyword&gt;&lt;keyword&gt;Multiprotein Complexes/*chemistry&lt;/keyword&gt;&lt;keyword&gt;Protein Conformation&lt;/keyword&gt;&lt;keyword&gt;Protein Interaction Mapping/*methods&lt;/keyword&gt;&lt;keyword&gt;*Software&lt;/keyword&gt;&lt;/keywords&gt;&lt;dates&gt;&lt;year&gt;2011&lt;/year&gt;&lt;pub-dates&gt;&lt;date&gt;Jul&lt;/date&gt;&lt;/pub-dates&gt;&lt;/dates&gt;&lt;isbn&gt;1362-4962 (Electronic)&amp;#xD;0305-1048 (Linking)&lt;/isbn&gt;&lt;accession-num&gt;21609948&lt;/accession-num&gt;&lt;urls&gt;&lt;related-urls&gt;&lt;url&gt;https://www.ncbi.nlm.nih.gov/pubmed/21609948&lt;/url&gt;&lt;url&gt;https://www.ncbi.nlm.nih.gov/pmc/articles/PMC3125747/pdf/gkr311.pdf&lt;/url&gt;&lt;/related-urls&gt;&lt;/urls&gt;&lt;custom2&gt;PMC3125747&lt;/custom2&gt;&lt;electronic-resource-num&gt;10.1093/nar/gkr311&lt;/electronic-resource-num&gt;&lt;/record&gt;&lt;/Cite&gt;&lt;/EndNote&gt;</w:instrText>
      </w:r>
      <w:r>
        <w:rPr>
          <w:rFonts w:asciiTheme="minorHAnsi" w:hAnsiTheme="minorHAnsi" w:cstheme="minorHAnsi"/>
        </w:rPr>
        <w:fldChar w:fldCharType="separate"/>
      </w:r>
      <w:r>
        <w:rPr>
          <w:rFonts w:asciiTheme="minorHAnsi" w:hAnsiTheme="minorHAnsi" w:cstheme="minorHAnsi"/>
          <w:noProof/>
        </w:rPr>
        <w:t>[2]</w:t>
      </w:r>
      <w:r>
        <w:rPr>
          <w:rFonts w:asciiTheme="minorHAnsi" w:hAnsiTheme="minorHAnsi" w:cstheme="minorHAnsi"/>
        </w:rPr>
        <w:fldChar w:fldCharType="end"/>
      </w:r>
      <w:r w:rsidRPr="0033480A">
        <w:rPr>
          <w:rFonts w:asciiTheme="minorHAnsi" w:hAnsiTheme="minorHAnsi" w:cstheme="minorHAnsi"/>
        </w:rPr>
        <w:t xml:space="preserve"> and ISPRED4 (intrinsic-based)</w:t>
      </w:r>
      <w:r>
        <w:rPr>
          <w:rFonts w:asciiTheme="minorHAnsi" w:hAnsiTheme="minorHAnsi" w:cstheme="minorHAnsi"/>
        </w:rPr>
        <w:t xml:space="preserve"> </w:t>
      </w:r>
      <w:r>
        <w:rPr>
          <w:rFonts w:asciiTheme="minorHAnsi" w:hAnsiTheme="minorHAnsi" w:cstheme="minorHAnsi"/>
        </w:rPr>
        <w:fldChar w:fldCharType="begin">
          <w:fldData xml:space="preserve">PEVuZE5vdGU+PENpdGU+PEF1dGhvcj5TYXZvamFyZG88L0F1dGhvcj48WWVhcj4yMDE3PC9ZZWFy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PEVuZE5vdGU+PENpdGU+PEF1dGhvcj5TYXZvamFyZG88L0F1dGhvcj48WWVhcj4yMDE3PC9ZZWFy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[7]</w:t>
      </w:r>
      <w:r>
        <w:rPr>
          <w:rFonts w:asciiTheme="minorHAnsi" w:hAnsiTheme="minorHAnsi" w:cstheme="minorHAnsi"/>
        </w:rPr>
        <w:fldChar w:fldCharType="end"/>
      </w:r>
      <w:r>
        <w:rPr>
          <w:rFonts w:asciiTheme="minorHAnsi" w:hAnsiTheme="minorHAnsi" w:cstheme="minorHAnsi"/>
        </w:rPr>
        <w:t xml:space="preserve">, </w:t>
      </w:r>
      <w:r w:rsidRPr="0033480A">
        <w:rPr>
          <w:rFonts w:asciiTheme="minorHAnsi" w:hAnsiTheme="minorHAnsi" w:cstheme="minorHAnsi"/>
        </w:rPr>
        <w:t xml:space="preserve">from </w:t>
      </w:r>
      <w:r>
        <w:rPr>
          <w:rFonts w:asciiTheme="minorHAnsi" w:hAnsiTheme="minorHAnsi" w:cstheme="minorHAnsi"/>
        </w:rPr>
        <w:t xml:space="preserve">the two predictor classes with the recently developed docking-based approach </w:t>
      </w:r>
      <w:proofErr w:type="spellStart"/>
      <w:r>
        <w:rPr>
          <w:rFonts w:asciiTheme="minorHAnsi" w:hAnsiTheme="minorHAnsi" w:cstheme="minorHAnsi"/>
        </w:rPr>
        <w:t>DockPred</w:t>
      </w:r>
      <w:proofErr w:type="spellEnd"/>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ADDIN EN.CITE &lt;EndNote&gt;&lt;Cite&gt;&lt;Author&gt;Viswanathan&lt;/Author&gt;&lt;Year&gt;2019&lt;/Year&gt;&lt;RecNum&gt;403&lt;/RecNum&gt;&lt;DisplayText&gt;[8]&lt;/DisplayText&gt;&lt;record&gt;&lt;rec-number&gt;403&lt;/rec-number&gt;&lt;foreign-keys&gt;&lt;key app="EN" db-id="x9p5dfweqsv9tkepxzpv50pv2affwvdd9ee0" timestamp="1598986624"&gt;403&lt;/key&gt;&lt;/foreign-keys&gt;&lt;ref-type name="Journal Article"&gt;17&lt;/ref-type&gt;&lt;contributors&gt;&lt;authors&gt;&lt;author&gt;Viswanathan, R.&lt;/author&gt;&lt;author&gt;Fajardo, E.&lt;/author&gt;&lt;author&gt;Steinberg, G.&lt;/author&gt;&lt;author&gt;Haller, M.&lt;/author&gt;&lt;author&gt;Fiser, A.&lt;/author&gt;&lt;/authors&gt;&lt;/contributors&gt;&lt;auth-address&gt;Department of Chemistry, Yeshiva University, New York, NY, United States of America.&amp;#xD;Departments of Systems &amp;amp; Computational Biology, and Biochemistry, Albert Einstein College of Medicine, Bronx, NY, United States of America.&lt;/auth-address&gt;&lt;titles&gt;&lt;title&gt;Protein-protein binding supersites&lt;/title&gt;&lt;secondary-title&gt;PLoS Comput Biol&lt;/secondary-title&gt;&lt;/titles&gt;&lt;periodical&gt;&lt;full-title&gt;PLoS Comput Biol&lt;/full-title&gt;&lt;/periodical&gt;&lt;pages&gt;e1006704&lt;/pages&gt;&lt;volume&gt;15&lt;/volume&gt;&lt;number&gt;1&lt;/number&gt;&lt;edition&gt;2019/01/08&lt;/edition&gt;&lt;keywords&gt;&lt;keyword&gt;Algorithms&lt;/keyword&gt;&lt;keyword&gt;Binding Sites/*physiology&lt;/keyword&gt;&lt;keyword&gt;Computational Biology&lt;/keyword&gt;&lt;keyword&gt;Databases, Protein&lt;/keyword&gt;&lt;keyword&gt;Molecular Docking Simulation&lt;/keyword&gt;&lt;keyword&gt;Protein Binding/*physiology&lt;/keyword&gt;&lt;keyword&gt;Protein Conformation&lt;/keyword&gt;&lt;keyword&gt;*Proteins/chemistry/metabolism&lt;/keyword&gt;&lt;keyword&gt;ROC Curve&lt;/keyword&gt;&lt;/keywords&gt;&lt;dates&gt;&lt;year&gt;2019&lt;/year&gt;&lt;pub-dates&gt;&lt;date&gt;Jan&lt;/date&gt;&lt;/pub-dates&gt;&lt;/dates&gt;&lt;isbn&gt;1553-7358 (Electronic)&amp;#xD;1553-734X (Linking)&lt;/isbn&gt;&lt;accession-num&gt;30615604&lt;/accession-num&gt;&lt;urls&gt;&lt;related-urls&gt;&lt;url&gt;https://www.ncbi.nlm.nih.gov/pubmed/30615604&lt;/url&gt;&lt;url&gt;https://www.ncbi.nlm.nih.gov/pmc/articles/PMC6336348/pdf/pcbi.1006704.pdf&lt;/url&gt;&lt;/related-urls&gt;&lt;/urls&gt;&lt;custom2&gt;PMC6336348&lt;/custom2&gt;&lt;electronic-resource-num&gt;10.1371/journal.pcbi.1006704&lt;/electronic-resource-num&gt;&lt;/record&gt;&lt;/Cite&gt;&lt;/EndNote&gt;</w:instrText>
      </w:r>
      <w:r>
        <w:rPr>
          <w:rFonts w:asciiTheme="minorHAnsi" w:hAnsiTheme="minorHAnsi" w:cstheme="minorHAnsi"/>
        </w:rPr>
        <w:fldChar w:fldCharType="separate"/>
      </w:r>
      <w:r>
        <w:rPr>
          <w:rFonts w:asciiTheme="minorHAnsi" w:hAnsiTheme="minorHAnsi" w:cstheme="minorHAnsi"/>
          <w:noProof/>
        </w:rPr>
        <w:t>[8]</w:t>
      </w:r>
      <w:r>
        <w:rPr>
          <w:rFonts w:asciiTheme="minorHAnsi" w:hAnsiTheme="minorHAnsi" w:cstheme="minorHAnsi"/>
        </w:rPr>
        <w:fldChar w:fldCharType="end"/>
      </w:r>
      <w:r>
        <w:rPr>
          <w:rFonts w:asciiTheme="minorHAnsi" w:hAnsiTheme="minorHAnsi" w:cstheme="minorHAnsi"/>
        </w:rPr>
        <w:t xml:space="preserve">. The models employed for method combination in the two versions of meta-DPI were logistic regression and random forest, which are more effective than linear regression for discrete categorical data like interfacial value of amino acid residues (interface or non-interface). </w:t>
      </w:r>
    </w:p>
    <w:p w14:paraId="50BC5D43" w14:textId="35CBDBF9" w:rsidR="005837FB" w:rsidRPr="0004759D" w:rsidRDefault="00294C15" w:rsidP="0004759D">
      <w:pPr>
        <w:rPr>
          <w:rFonts w:cstheme="minorHAnsi"/>
        </w:rPr>
      </w:pPr>
      <w:r>
        <w:rPr>
          <w:rFonts w:asciiTheme="majorBidi" w:hAnsiTheme="majorBidi" w:cstheme="majorBidi"/>
          <w:b/>
          <w:bCs/>
          <w:sz w:val="24"/>
          <w:szCs w:val="24"/>
        </w:rPr>
        <w:t>Materials and Methods</w:t>
      </w:r>
      <w:r w:rsidR="003C2076" w:rsidRPr="003C2076">
        <w:rPr>
          <w:rFonts w:asciiTheme="majorBidi" w:hAnsiTheme="majorBidi" w:cstheme="majorBidi"/>
          <w:b/>
          <w:bCs/>
          <w:sz w:val="24"/>
          <w:szCs w:val="24"/>
        </w:rPr>
        <w:t>:</w:t>
      </w:r>
    </w:p>
    <w:p w14:paraId="2ED49B99" w14:textId="3CBA29AA" w:rsidR="007E241B" w:rsidRDefault="00294C15" w:rsidP="00294C15">
      <w:pPr>
        <w:spacing w:after="0" w:line="240" w:lineRule="auto"/>
        <w:rPr>
          <w:rFonts w:asciiTheme="majorBidi" w:hAnsiTheme="majorBidi" w:cstheme="majorBidi"/>
          <w:sz w:val="24"/>
          <w:szCs w:val="24"/>
        </w:rPr>
      </w:pPr>
      <w:r>
        <w:rPr>
          <w:rFonts w:asciiTheme="majorBidi" w:hAnsiTheme="majorBidi" w:cstheme="majorBidi"/>
          <w:sz w:val="24"/>
          <w:szCs w:val="24"/>
        </w:rPr>
        <w:t>We have used a total of 2</w:t>
      </w:r>
      <w:r w:rsidR="00E03B88">
        <w:rPr>
          <w:rFonts w:asciiTheme="majorBidi" w:hAnsiTheme="majorBidi" w:cstheme="majorBidi"/>
          <w:sz w:val="24"/>
          <w:szCs w:val="24"/>
        </w:rPr>
        <w:t>33</w:t>
      </w:r>
      <w:r>
        <w:rPr>
          <w:rFonts w:asciiTheme="majorBidi" w:hAnsiTheme="majorBidi" w:cstheme="majorBidi"/>
          <w:sz w:val="24"/>
          <w:szCs w:val="24"/>
        </w:rPr>
        <w:t xml:space="preserve"> protein structures, taken from both the Docking Benchmark and NOX</w:t>
      </w:r>
      <w:r w:rsidR="00E03B88">
        <w:rPr>
          <w:rFonts w:asciiTheme="majorBidi" w:hAnsiTheme="majorBidi" w:cstheme="majorBidi"/>
          <w:sz w:val="24"/>
          <w:szCs w:val="24"/>
        </w:rPr>
        <w:fldChar w:fldCharType="begin"/>
      </w:r>
      <w:r w:rsidR="0004759D">
        <w:rPr>
          <w:rFonts w:asciiTheme="majorBidi" w:hAnsiTheme="majorBidi" w:cstheme="majorBidi"/>
          <w:sz w:val="24"/>
          <w:szCs w:val="24"/>
        </w:rPr>
        <w:instrText xml:space="preserve"> ADDIN EN.CITE &lt;EndNote&gt;&lt;Cite&gt;&lt;Author&gt;Zhu&lt;/Author&gt;&lt;Year&gt;2006&lt;/Year&gt;&lt;RecNum&gt;418&lt;/RecNum&gt;&lt;DisplayText&gt;[9]&lt;/DisplayText&gt;&lt;record&gt;&lt;rec-number&gt;418&lt;/rec-number&gt;&lt;foreign-keys&gt;&lt;key app="EN" db-id="x9p5dfweqsv9tkepxzpv50pv2affwvdd9ee0" timestamp="1614968292"&gt;418&lt;/key&gt;&lt;/foreign-keys&gt;&lt;ref-type name="Journal Article"&gt;17&lt;/ref-type&gt;&lt;contributors&gt;&lt;authors&gt;&lt;author&gt;Zhu, H.&lt;/author&gt;&lt;author&gt;Domingues, F. S.&lt;/author&gt;&lt;author&gt;Sommer, I.&lt;/author&gt;&lt;author&gt;Lengauer, T.&lt;/author&gt;&lt;/authors&gt;&lt;/contributors&gt;&lt;auth-address&gt;Max-Planck-lnstitut fur Informatik, Stuhlsatzenhausweg 85, 66123 Saarbrucken, Germany. hzhu@mpi-sb.mpg.de&lt;/auth-address&gt;&lt;titles&gt;&lt;title&gt;NOXclass: prediction of protein-protein interaction types&lt;/title&gt;&lt;secondary-title&gt;BMC Bioinformatics&lt;/secondary-title&gt;&lt;/titles&gt;&lt;periodical&gt;&lt;full-title&gt;BMC Bioinformatics&lt;/full-title&gt;&lt;/periodical&gt;&lt;pages&gt;27&lt;/pages&gt;&lt;volume&gt;7&lt;/volume&gt;&lt;edition&gt;2006/01/21&lt;/edition&gt;&lt;keywords&gt;&lt;keyword&gt;Algorithms&lt;/keyword&gt;&lt;keyword&gt;Artificial Intelligence&lt;/keyword&gt;&lt;keyword&gt;Binding Sites&lt;/keyword&gt;&lt;keyword&gt;Computer Simulation&lt;/keyword&gt;&lt;keyword&gt;Crystallography/*methods&lt;/keyword&gt;&lt;keyword&gt;*Models, Chemical&lt;/keyword&gt;&lt;keyword&gt;*Models, Molecular&lt;/keyword&gt;&lt;keyword&gt;Online Systems&lt;/keyword&gt;&lt;keyword&gt;Pattern Recognition, Automated&lt;/keyword&gt;&lt;keyword&gt;Protein Binding&lt;/keyword&gt;&lt;keyword&gt;Protein Conformation&lt;/keyword&gt;&lt;keyword&gt;Protein Interaction Mapping/*methods&lt;/keyword&gt;&lt;keyword&gt;Protein Structure, Quaternary&lt;/keyword&gt;&lt;keyword&gt;Proteins/*chemistry/classification/ultrastructure&lt;/keyword&gt;&lt;keyword&gt;Sequence Analysis, Protein/*methods&lt;/keyword&gt;&lt;keyword&gt;*Software&lt;/keyword&gt;&lt;/keywords&gt;&lt;dates&gt;&lt;year&gt;2006&lt;/year&gt;&lt;pub-dates&gt;&lt;date&gt;Jan 19&lt;/date&gt;&lt;/pub-dates&gt;&lt;/dates&gt;&lt;isbn&gt;1471-2105 (Electronic)&amp;#xD;1471-2105 (Linking)&lt;/isbn&gt;&lt;accession-num&gt;16423290&lt;/accession-num&gt;&lt;urls&gt;&lt;related-urls&gt;&lt;url&gt;https://www.ncbi.nlm.nih.gov/pubmed/16423290&lt;/url&gt;&lt;url&gt;https://www.ncbi.nlm.nih.gov/pmc/articles/PMC1386716/pdf/1471-2105-7-27.pdf&lt;/url&gt;&lt;/related-urls&gt;&lt;/urls&gt;&lt;custom2&gt;PMC1386716&lt;/custom2&gt;&lt;electronic-resource-num&gt;10.1186/1471-2105-7-27&lt;/electronic-resource-num&gt;&lt;/record&gt;&lt;/Cite&gt;&lt;/EndNote&gt;</w:instrText>
      </w:r>
      <w:r w:rsidR="00E03B88">
        <w:rPr>
          <w:rFonts w:asciiTheme="majorBidi" w:hAnsiTheme="majorBidi" w:cstheme="majorBidi"/>
          <w:sz w:val="24"/>
          <w:szCs w:val="24"/>
        </w:rPr>
        <w:fldChar w:fldCharType="separate"/>
      </w:r>
      <w:r w:rsidR="0004759D">
        <w:rPr>
          <w:rFonts w:asciiTheme="majorBidi" w:hAnsiTheme="majorBidi" w:cstheme="majorBidi"/>
          <w:noProof/>
          <w:sz w:val="24"/>
          <w:szCs w:val="24"/>
        </w:rPr>
        <w:t>[9]</w:t>
      </w:r>
      <w:r w:rsidR="00E03B88">
        <w:rPr>
          <w:rFonts w:asciiTheme="majorBidi" w:hAnsiTheme="majorBidi" w:cstheme="majorBidi"/>
          <w:sz w:val="24"/>
          <w:szCs w:val="24"/>
        </w:rPr>
        <w:fldChar w:fldCharType="end"/>
      </w:r>
      <w:r>
        <w:rPr>
          <w:rFonts w:asciiTheme="majorBidi" w:hAnsiTheme="majorBidi" w:cstheme="majorBidi"/>
          <w:sz w:val="24"/>
          <w:szCs w:val="24"/>
        </w:rPr>
        <w:t xml:space="preserve"> database, w</w:t>
      </w:r>
      <w:r w:rsidR="00E03B88">
        <w:rPr>
          <w:rFonts w:asciiTheme="majorBidi" w:hAnsiTheme="majorBidi" w:cstheme="majorBidi"/>
          <w:sz w:val="24"/>
          <w:szCs w:val="24"/>
        </w:rPr>
        <w:t>ith known complex structures available from the Protein Data Bank (PDB)</w:t>
      </w:r>
      <w:r>
        <w:rPr>
          <w:rFonts w:asciiTheme="majorBidi" w:hAnsiTheme="majorBidi" w:cstheme="majorBidi"/>
          <w:sz w:val="24"/>
          <w:szCs w:val="24"/>
        </w:rPr>
        <w:t xml:space="preserve">.  </w:t>
      </w:r>
      <w:r w:rsidR="00E03B88">
        <w:rPr>
          <w:rFonts w:asciiTheme="majorBidi" w:hAnsiTheme="majorBidi" w:cstheme="majorBidi"/>
          <w:sz w:val="24"/>
          <w:szCs w:val="24"/>
        </w:rPr>
        <w:t>The interface residues have been determined by using the CSU program to find the contacts between structural units.</w:t>
      </w:r>
      <w:r w:rsidR="00E03B88">
        <w:rPr>
          <w:rFonts w:asciiTheme="majorBidi" w:hAnsiTheme="majorBidi" w:cstheme="majorBidi"/>
          <w:sz w:val="24"/>
          <w:szCs w:val="24"/>
        </w:rPr>
        <w:fldChar w:fldCharType="begin"/>
      </w:r>
      <w:r w:rsidR="0004759D">
        <w:rPr>
          <w:rFonts w:asciiTheme="majorBidi" w:hAnsiTheme="majorBidi" w:cstheme="majorBidi"/>
          <w:sz w:val="24"/>
          <w:szCs w:val="24"/>
        </w:rPr>
        <w:instrText xml:space="preserve"> ADDIN EN.CITE &lt;EndNote&gt;&lt;Cite&gt;&lt;Author&gt;Sobolev&lt;/Author&gt;&lt;Year&gt;1999&lt;/Year&gt;&lt;RecNum&gt;416&lt;/RecNum&gt;&lt;DisplayText&gt;[10]&lt;/DisplayText&gt;&lt;record&gt;&lt;rec-number&gt;416&lt;/rec-number&gt;&lt;foreign-keys&gt;&lt;key app="EN" db-id="x9p5dfweqsv9tkepxzpv50pv2affwvdd9ee0" timestamp="1614967881"&gt;416&lt;/key&gt;&lt;/foreign-keys&gt;&lt;ref-type name="Journal Article"&gt;17&lt;/ref-type&gt;&lt;contributors&gt;&lt;authors&gt;&lt;author&gt;Sobolev, V.&lt;/author&gt;&lt;author&gt;Sorokine, A.&lt;/author&gt;&lt;author&gt;Prilusky, J.&lt;/author&gt;&lt;author&gt;Abola, E. E.&lt;/author&gt;&lt;author&gt;Edelman, M.&lt;/author&gt;&lt;/authors&gt;&lt;/contributors&gt;&lt;auth-address&gt;Department of Plant Sciences and Bioinformatics Unit, Weizmann Institute of Science, Rehovot, Israel. lpsobol@weizmann.ac.il&lt;/auth-address&gt;&lt;titles&gt;&lt;title&gt;Automated analysis of interatomic contacts in proteins&lt;/title&gt;&lt;secondary-title&gt;Bioinformatics&lt;/secondary-title&gt;&lt;/titles&gt;&lt;periodical&gt;&lt;full-title&gt;Bioinformatics&lt;/full-title&gt;&lt;abbr-1&gt;Bioinformatics (Oxford, England)&lt;/abbr-1&gt;&lt;/periodical&gt;&lt;pages&gt;327-32&lt;/pages&gt;&lt;volume&gt;15&lt;/volume&gt;&lt;number&gt;4&lt;/number&gt;&lt;edition&gt;1999/05/13&lt;/edition&gt;&lt;keywords&gt;&lt;keyword&gt;Automation&lt;/keyword&gt;&lt;keyword&gt;Proteins/*chemistry/metabolism&lt;/keyword&gt;&lt;keyword&gt;*Software&lt;/keyword&gt;&lt;/keywords&gt;&lt;dates&gt;&lt;year&gt;1999&lt;/year&gt;&lt;pub-dates&gt;&lt;date&gt;Apr&lt;/date&gt;&lt;/pub-dates&gt;&lt;/dates&gt;&lt;isbn&gt;1367-4803 (Print)&amp;#xD;1367-4803 (Linking)&lt;/isbn&gt;&lt;accession-num&gt;10320401&lt;/accession-num&gt;&lt;urls&gt;&lt;related-urls&gt;&lt;url&gt;https://www.ncbi.nlm.nih.gov/pubmed/10320401&lt;/url&gt;&lt;/related-urls&gt;&lt;/urls&gt;&lt;electronic-resource-num&gt;10.1093/bioinformatics/15.4.327&lt;/electronic-resource-num&gt;&lt;/record&gt;&lt;/Cite&gt;&lt;/EndNote&gt;</w:instrText>
      </w:r>
      <w:r w:rsidR="00E03B88">
        <w:rPr>
          <w:rFonts w:asciiTheme="majorBidi" w:hAnsiTheme="majorBidi" w:cstheme="majorBidi"/>
          <w:sz w:val="24"/>
          <w:szCs w:val="24"/>
        </w:rPr>
        <w:fldChar w:fldCharType="separate"/>
      </w:r>
      <w:r w:rsidR="0004759D">
        <w:rPr>
          <w:rFonts w:asciiTheme="majorBidi" w:hAnsiTheme="majorBidi" w:cstheme="majorBidi"/>
          <w:noProof/>
          <w:sz w:val="24"/>
          <w:szCs w:val="24"/>
        </w:rPr>
        <w:t>[10]</w:t>
      </w:r>
      <w:r w:rsidR="00E03B88">
        <w:rPr>
          <w:rFonts w:asciiTheme="majorBidi" w:hAnsiTheme="majorBidi" w:cstheme="majorBidi"/>
          <w:sz w:val="24"/>
          <w:szCs w:val="24"/>
        </w:rPr>
        <w:fldChar w:fldCharType="end"/>
      </w:r>
      <w:r w:rsidR="007E241B">
        <w:rPr>
          <w:rFonts w:asciiTheme="majorBidi" w:hAnsiTheme="majorBidi" w:cstheme="majorBidi"/>
          <w:sz w:val="24"/>
          <w:szCs w:val="24"/>
        </w:rPr>
        <w:t>.  Any hetero atom of a residue in a protein that is within 4.0 A of any other hetero atom of the partner protein in the complex is considered an interface residue.</w:t>
      </w:r>
      <w:r w:rsidR="00E03B88">
        <w:rPr>
          <w:rFonts w:asciiTheme="majorBidi" w:hAnsiTheme="majorBidi" w:cstheme="majorBidi"/>
          <w:sz w:val="24"/>
          <w:szCs w:val="24"/>
        </w:rPr>
        <w:t xml:space="preserve"> </w:t>
      </w:r>
      <w:r>
        <w:rPr>
          <w:rFonts w:asciiTheme="majorBidi" w:hAnsiTheme="majorBidi" w:cstheme="majorBidi"/>
          <w:sz w:val="24"/>
          <w:szCs w:val="24"/>
        </w:rPr>
        <w:t xml:space="preserve">This same dataset has been used previously to study the effectiveness of a docking based method to identify protein interfaces. </w:t>
      </w:r>
      <w:r>
        <w:rPr>
          <w:rFonts w:asciiTheme="majorBidi" w:hAnsiTheme="majorBidi" w:cstheme="majorBidi"/>
          <w:sz w:val="24"/>
          <w:szCs w:val="24"/>
        </w:rPr>
        <w:fldChar w:fldCharType="begin"/>
      </w:r>
      <w:r w:rsidR="007B0490">
        <w:rPr>
          <w:rFonts w:asciiTheme="majorBidi" w:hAnsiTheme="majorBidi" w:cstheme="majorBidi"/>
          <w:sz w:val="24"/>
          <w:szCs w:val="24"/>
        </w:rPr>
        <w:instrText xml:space="preserve"> ADDIN EN.CITE &lt;EndNote&gt;&lt;Cite Hidden="1"&gt;&lt;Author&gt;Viswanathan&lt;/Author&gt;&lt;Year&gt;2019&lt;/Year&gt;&lt;RecNum&gt;403&lt;/RecNum&gt;&lt;record&gt;&lt;rec-number&gt;403&lt;/rec-number&gt;&lt;foreign-keys&gt;&lt;key app="EN" db-id="x9p5dfweqsv9tkepxzpv50pv2affwvdd9ee0" timestamp="1598986624"&gt;403&lt;/key&gt;&lt;/foreign-keys&gt;&lt;ref-type name="Journal Article"&gt;17&lt;/ref-type&gt;&lt;contributors&gt;&lt;authors&gt;&lt;author&gt;Viswanathan, R.&lt;/author&gt;&lt;author&gt;Fajardo, E.&lt;/author&gt;&lt;author&gt;Steinberg, G.&lt;/author&gt;&lt;author&gt;Haller, M.&lt;/author&gt;&lt;author&gt;Fiser, A.&lt;/author&gt;&lt;/authors&gt;&lt;/contributors&gt;&lt;auth-address&gt;Department of Chemistry, Yeshiva University, New York, NY, United States of America.&amp;#xD;Departments of Systems &amp;amp; Computational Biology, and Biochemistry, Albert Einstein College of Medicine, Bronx, NY, United States of America.&lt;/auth-address&gt;&lt;titles&gt;&lt;title&gt;Protein-protein binding supersites&lt;/title&gt;&lt;secondary-title&gt;PLoS Comput Biol&lt;/secondary-title&gt;&lt;/titles&gt;&lt;periodical&gt;&lt;full-title&gt;PLoS Comput Biol&lt;/full-title&gt;&lt;/periodical&gt;&lt;pages&gt;e1006704&lt;/pages&gt;&lt;volume&gt;15&lt;/volume&gt;&lt;number&gt;1&lt;/number&gt;&lt;edition&gt;2019/01/08&lt;/edition&gt;&lt;keywords&gt;&lt;keyword&gt;Algorithms&lt;/keyword&gt;&lt;keyword&gt;Binding Sites/*physiology&lt;/keyword&gt;&lt;keyword&gt;Computational Biology&lt;/keyword&gt;&lt;keyword&gt;Databases, Protein&lt;/keyword&gt;&lt;keyword&gt;Molecular Docking Simulation&lt;/keyword&gt;&lt;keyword&gt;Protein Binding/*physiology&lt;/keyword&gt;&lt;keyword&gt;Protein Conformation&lt;/keyword&gt;&lt;keyword&gt;*Proteins/chemistry/metabolism&lt;/keyword&gt;&lt;keyword&gt;ROC Curve&lt;/keyword&gt;&lt;/keywords&gt;&lt;dates&gt;&lt;year&gt;2019&lt;/year&gt;&lt;pub-dates&gt;&lt;date&gt;Jan&lt;/date&gt;&lt;/pub-dates&gt;&lt;/dates&gt;&lt;isbn&gt;1553-7358 (Electronic)&amp;#xD;1553-734X (Linking)&lt;/isbn&gt;&lt;accession-num&gt;30615604&lt;/accession-num&gt;&lt;urls&gt;&lt;related-urls&gt;&lt;url&gt;https://www.ncbi.nlm.nih.gov/pubmed/30615604&lt;/url&gt;&lt;url&gt;https://www.ncbi.nlm.nih.gov/pmc/articles/PMC6336348/pdf/pcbi.1006704.pdf&lt;/url&gt;&lt;/related-urls&gt;&lt;/urls&gt;&lt;custom2&gt;PMC6336348&lt;/custom2&gt;&lt;electronic-resource-num&gt;10.1371/journal.pcbi.1006704&lt;/electronic-resource-num&gt;&lt;/record&gt;&lt;/Cite&gt;&lt;/EndNote&gt;</w:instrText>
      </w:r>
      <w:r>
        <w:rPr>
          <w:rFonts w:asciiTheme="majorBidi" w:hAnsiTheme="majorBidi" w:cstheme="majorBidi"/>
          <w:sz w:val="24"/>
          <w:szCs w:val="24"/>
        </w:rPr>
        <w:fldChar w:fldCharType="end"/>
      </w:r>
      <w:r>
        <w:rPr>
          <w:rFonts w:asciiTheme="majorBidi" w:hAnsiTheme="majorBidi" w:cstheme="majorBidi"/>
          <w:sz w:val="24"/>
          <w:szCs w:val="24"/>
        </w:rPr>
        <w:t xml:space="preserve"> </w:t>
      </w:r>
    </w:p>
    <w:p w14:paraId="26DDA097" w14:textId="77777777" w:rsidR="007E241B" w:rsidRDefault="007E241B" w:rsidP="00294C15">
      <w:pPr>
        <w:spacing w:after="0" w:line="240" w:lineRule="auto"/>
        <w:rPr>
          <w:rFonts w:asciiTheme="majorBidi" w:hAnsiTheme="majorBidi" w:cstheme="majorBidi"/>
          <w:sz w:val="24"/>
          <w:szCs w:val="24"/>
        </w:rPr>
      </w:pPr>
    </w:p>
    <w:p w14:paraId="579EDAC0" w14:textId="77777777" w:rsidR="007E241B" w:rsidRDefault="007E241B" w:rsidP="00294C15">
      <w:pPr>
        <w:spacing w:after="0" w:line="240" w:lineRule="auto"/>
        <w:rPr>
          <w:rFonts w:asciiTheme="majorBidi" w:hAnsiTheme="majorBidi" w:cstheme="majorBidi"/>
          <w:b/>
          <w:bCs/>
          <w:sz w:val="24"/>
          <w:szCs w:val="24"/>
        </w:rPr>
      </w:pPr>
      <w:r>
        <w:rPr>
          <w:rFonts w:asciiTheme="majorBidi" w:hAnsiTheme="majorBidi" w:cstheme="majorBidi"/>
          <w:b/>
          <w:bCs/>
          <w:sz w:val="24"/>
          <w:szCs w:val="24"/>
        </w:rPr>
        <w:t>Interface Prediction Method:</w:t>
      </w:r>
    </w:p>
    <w:p w14:paraId="60FFEE95" w14:textId="77777777" w:rsidR="007E241B" w:rsidRDefault="007E241B" w:rsidP="00294C15">
      <w:pPr>
        <w:spacing w:after="0" w:line="240" w:lineRule="auto"/>
        <w:rPr>
          <w:rFonts w:asciiTheme="majorBidi" w:hAnsiTheme="majorBidi" w:cstheme="majorBidi"/>
          <w:b/>
          <w:bCs/>
          <w:sz w:val="24"/>
          <w:szCs w:val="24"/>
        </w:rPr>
      </w:pPr>
    </w:p>
    <w:p w14:paraId="562D3DA9" w14:textId="691A7D0D" w:rsidR="003C2076" w:rsidRDefault="007E241B" w:rsidP="00277385">
      <w:pPr>
        <w:spacing w:after="0" w:line="240" w:lineRule="auto"/>
        <w:rPr>
          <w:rFonts w:asciiTheme="majorBidi" w:hAnsiTheme="majorBidi" w:cstheme="majorBidi"/>
          <w:sz w:val="24"/>
          <w:szCs w:val="24"/>
        </w:rPr>
      </w:pPr>
      <w:r>
        <w:rPr>
          <w:rFonts w:asciiTheme="majorBidi" w:hAnsiTheme="majorBidi" w:cstheme="majorBidi"/>
          <w:sz w:val="24"/>
          <w:szCs w:val="24"/>
        </w:rPr>
        <w:t xml:space="preserve">In our approach, the </w:t>
      </w:r>
      <w:r w:rsidR="003C2076">
        <w:rPr>
          <w:rFonts w:asciiTheme="majorBidi" w:hAnsiTheme="majorBidi" w:cstheme="majorBidi"/>
          <w:sz w:val="24"/>
          <w:szCs w:val="24"/>
        </w:rPr>
        <w:t>meta method</w:t>
      </w:r>
      <w:r>
        <w:rPr>
          <w:rFonts w:asciiTheme="majorBidi" w:hAnsiTheme="majorBidi" w:cstheme="majorBidi"/>
          <w:sz w:val="24"/>
          <w:szCs w:val="24"/>
        </w:rPr>
        <w:t xml:space="preserve">, meta-DPI, </w:t>
      </w:r>
      <w:r w:rsidR="003C2076">
        <w:rPr>
          <w:rFonts w:asciiTheme="majorBidi" w:hAnsiTheme="majorBidi" w:cstheme="majorBidi"/>
          <w:sz w:val="24"/>
          <w:szCs w:val="24"/>
        </w:rPr>
        <w:t xml:space="preserve"> combine</w:t>
      </w:r>
      <w:r>
        <w:rPr>
          <w:rFonts w:asciiTheme="majorBidi" w:hAnsiTheme="majorBidi" w:cstheme="majorBidi"/>
          <w:sz w:val="24"/>
          <w:szCs w:val="24"/>
        </w:rPr>
        <w:t xml:space="preserve">s three orthogonal methods, </w:t>
      </w:r>
      <w:r w:rsidR="00486E4F">
        <w:rPr>
          <w:rFonts w:asciiTheme="majorBidi" w:hAnsiTheme="majorBidi" w:cstheme="majorBidi"/>
          <w:sz w:val="24"/>
          <w:szCs w:val="24"/>
        </w:rPr>
        <w:t>one template</w:t>
      </w:r>
      <w:r w:rsidR="003C2076">
        <w:rPr>
          <w:rFonts w:asciiTheme="majorBidi" w:hAnsiTheme="majorBidi" w:cstheme="majorBidi"/>
          <w:sz w:val="24"/>
          <w:szCs w:val="24"/>
        </w:rPr>
        <w:t xml:space="preserve"> based</w:t>
      </w:r>
      <w:r>
        <w:rPr>
          <w:rFonts w:asciiTheme="majorBidi" w:hAnsiTheme="majorBidi" w:cstheme="majorBidi"/>
          <w:sz w:val="24"/>
          <w:szCs w:val="24"/>
        </w:rPr>
        <w:t xml:space="preserve"> method, </w:t>
      </w:r>
      <w:r w:rsidR="003C2076">
        <w:rPr>
          <w:rFonts w:asciiTheme="majorBidi" w:hAnsiTheme="majorBidi" w:cstheme="majorBidi"/>
          <w:sz w:val="24"/>
          <w:szCs w:val="24"/>
        </w:rPr>
        <w:t xml:space="preserve"> </w:t>
      </w:r>
      <w:r>
        <w:rPr>
          <w:rFonts w:asciiTheme="majorBidi" w:hAnsiTheme="majorBidi" w:cstheme="majorBidi"/>
          <w:sz w:val="24"/>
          <w:szCs w:val="24"/>
        </w:rPr>
        <w:t>PredUs2.0</w:t>
      </w:r>
      <w:r>
        <w:rPr>
          <w:rFonts w:asciiTheme="majorBidi" w:hAnsiTheme="majorBidi" w:cstheme="majorBidi"/>
          <w:sz w:val="24"/>
          <w:szCs w:val="24"/>
        </w:rPr>
        <w:fldChar w:fldCharType="begin"/>
      </w:r>
      <w:r w:rsidR="0004759D">
        <w:rPr>
          <w:rFonts w:asciiTheme="majorBidi" w:hAnsiTheme="majorBidi" w:cstheme="majorBidi"/>
          <w:sz w:val="24"/>
          <w:szCs w:val="24"/>
        </w:rPr>
        <w:instrText xml:space="preserve"> ADDIN EN.CITE &lt;EndNote&gt;&lt;Cite&gt;&lt;Author&gt;Zhang&lt;/Author&gt;&lt;Year&gt;2011&lt;/Year&gt;&lt;RecNum&gt;410&lt;/RecNum&gt;&lt;DisplayText&gt;[2]&lt;/DisplayText&gt;&lt;record&gt;&lt;rec-number&gt;410&lt;/rec-number&gt;&lt;foreign-keys&gt;&lt;key app="EN" db-id="x9p5dfweqsv9tkepxzpv50pv2affwvdd9ee0" timestamp="1613745198"&gt;410&lt;/key&gt;&lt;/foreign-keys&gt;&lt;ref-type name="Journal Article"&gt;17&lt;/ref-type&gt;&lt;contributors&gt;&lt;authors&gt;&lt;author&gt;Zhang, Q. C.&lt;/author&gt;&lt;author&gt;Deng, L.&lt;/author&gt;&lt;author&gt;Fisher, M.&lt;/author&gt;&lt;author&gt;Guan, J.&lt;/author&gt;&lt;author&gt;Honig, B.&lt;/author&gt;&lt;author&gt;Petrey, D.&lt;/author&gt;&lt;/authors&gt;&lt;/contributors&gt;&lt;auth-address&gt;Department of Biochemistry and Molecular Biophysics, Center for Computational Biology and Bioinformatics, Howard Hughes Medical Institute, Columbia University, 1130 St. Nicholas Avenue, Room 815, New York, NY 10032, USA.&lt;/auth-address&gt;&lt;titles&gt;&lt;title&gt;PredUs: a web server for predicting protein interfaces using structural neighbors&lt;/title&gt;&lt;secondary-title&gt;Nucleic Acids Res&lt;/secondary-title&gt;&lt;/titles&gt;&lt;periodical&gt;&lt;full-title&gt;Nucleic Acids Res&lt;/full-title&gt;&lt;abbr-1&gt;Nucleic acids research&lt;/abbr-1&gt;&lt;/periodical&gt;&lt;pages&gt;W283-7&lt;/pages&gt;&lt;volume&gt;39&lt;/volume&gt;&lt;number&gt;Web Server issue&lt;/number&gt;&lt;edition&gt;2011/05/26&lt;/edition&gt;&lt;keywords&gt;&lt;keyword&gt;Algorithms&lt;/keyword&gt;&lt;keyword&gt;Artificial Intelligence&lt;/keyword&gt;&lt;keyword&gt;Binding Sites&lt;/keyword&gt;&lt;keyword&gt;Internet&lt;/keyword&gt;&lt;keyword&gt;Models, Molecular&lt;/keyword&gt;&lt;keyword&gt;Multiprotein Complexes/*chemistry&lt;/keyword&gt;&lt;keyword&gt;Protein Conformation&lt;/keyword&gt;&lt;keyword&gt;Protein Interaction Mapping/*methods&lt;/keyword&gt;&lt;keyword&gt;*Software&lt;/keyword&gt;&lt;/keywords&gt;&lt;dates&gt;&lt;year&gt;2011&lt;/year&gt;&lt;pub-dates&gt;&lt;date&gt;Jul&lt;/date&gt;&lt;/pub-dates&gt;&lt;/dates&gt;&lt;isbn&gt;1362-4962 (Electronic)&amp;#xD;0305-1048 (Linking)&lt;/isbn&gt;&lt;accession-num&gt;21609948&lt;/accession-num&gt;&lt;urls&gt;&lt;related-urls&gt;&lt;url&gt;https://www.ncbi.nlm.nih.gov/pubmed/21609948&lt;/url&gt;&lt;url&gt;https://www.ncbi.nlm.nih.gov/pmc/articles/PMC3125747/pdf/gkr311.pdf&lt;/url&gt;&lt;/related-urls&gt;&lt;/urls&gt;&lt;custom2&gt;PMC3125747&lt;/custom2&gt;&lt;electronic-resource-num&gt;10.1093/nar/gkr311&lt;/electronic-resource-num&gt;&lt;/record&gt;&lt;/Cite&gt;&lt;/EndNote&gt;</w:instrText>
      </w:r>
      <w:r>
        <w:rPr>
          <w:rFonts w:asciiTheme="majorBidi" w:hAnsiTheme="majorBidi" w:cstheme="majorBidi"/>
          <w:sz w:val="24"/>
          <w:szCs w:val="24"/>
        </w:rPr>
        <w:fldChar w:fldCharType="separate"/>
      </w:r>
      <w:r w:rsidR="0004759D">
        <w:rPr>
          <w:rFonts w:asciiTheme="majorBidi" w:hAnsiTheme="majorBidi" w:cstheme="majorBidi"/>
          <w:noProof/>
          <w:sz w:val="24"/>
          <w:szCs w:val="24"/>
        </w:rPr>
        <w:t>[2]</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486E4F">
        <w:rPr>
          <w:rFonts w:asciiTheme="majorBidi" w:hAnsiTheme="majorBidi" w:cstheme="majorBidi"/>
          <w:sz w:val="24"/>
          <w:szCs w:val="24"/>
        </w:rPr>
        <w:t xml:space="preserve">one docking based method, </w:t>
      </w:r>
      <w:r>
        <w:rPr>
          <w:rFonts w:asciiTheme="majorBidi" w:hAnsiTheme="majorBidi" w:cstheme="majorBidi"/>
          <w:sz w:val="24"/>
          <w:szCs w:val="24"/>
        </w:rPr>
        <w:t>DOCKPRED</w:t>
      </w:r>
      <w:r>
        <w:rPr>
          <w:rFonts w:asciiTheme="majorBidi" w:hAnsiTheme="majorBidi" w:cstheme="majorBidi"/>
          <w:sz w:val="24"/>
          <w:szCs w:val="24"/>
        </w:rPr>
        <w:fldChar w:fldCharType="begin"/>
      </w:r>
      <w:r w:rsidR="0004759D">
        <w:rPr>
          <w:rFonts w:asciiTheme="majorBidi" w:hAnsiTheme="majorBidi" w:cstheme="majorBidi"/>
          <w:sz w:val="24"/>
          <w:szCs w:val="24"/>
        </w:rPr>
        <w:instrText xml:space="preserve"> ADDIN EN.CITE &lt;EndNote&gt;&lt;Cite&gt;&lt;Author&gt;Viswanathan&lt;/Author&gt;&lt;Year&gt;2019&lt;/Year&gt;&lt;RecNum&gt;403&lt;/RecNum&gt;&lt;DisplayText&gt;[8]&lt;/DisplayText&gt;&lt;record&gt;&lt;rec-number&gt;403&lt;/rec-number&gt;&lt;foreign-keys&gt;&lt;key app="EN" db-id="x9p5dfweqsv9tkepxzpv50pv2affwvdd9ee0" timestamp="1598986624"&gt;403&lt;/key&gt;&lt;/foreign-keys&gt;&lt;ref-type name="Journal Article"&gt;17&lt;/ref-type&gt;&lt;contributors&gt;&lt;authors&gt;&lt;author&gt;Viswanathan, R.&lt;/author&gt;&lt;author&gt;Fajardo, E.&lt;/author&gt;&lt;author&gt;Steinberg, G.&lt;/author&gt;&lt;author&gt;Haller, M.&lt;/author&gt;&lt;author&gt;Fiser, A.&lt;/author&gt;&lt;/authors&gt;&lt;/contributors&gt;&lt;auth-address&gt;Department of Chemistry, Yeshiva University, New York, NY, United States of America.&amp;#xD;Departments of Systems &amp;amp; Computational Biology, and Biochemistry, Albert Einstein College of Medicine, Bronx, NY, United States of America.&lt;/auth-address&gt;&lt;titles&gt;&lt;title&gt;Protein-protein binding supersites&lt;/title&gt;&lt;secondary-title&gt;PLoS Comput Biol&lt;/secondary-title&gt;&lt;/titles&gt;&lt;periodical&gt;&lt;full-title&gt;PLoS Comput Biol&lt;/full-title&gt;&lt;/periodical&gt;&lt;pages&gt;e1006704&lt;/pages&gt;&lt;volume&gt;15&lt;/volume&gt;&lt;number&gt;1&lt;/number&gt;&lt;edition&gt;2019/01/08&lt;/edition&gt;&lt;keywords&gt;&lt;keyword&gt;Algorithms&lt;/keyword&gt;&lt;keyword&gt;Binding Sites/*physiology&lt;/keyword&gt;&lt;keyword&gt;Computational Biology&lt;/keyword&gt;&lt;keyword&gt;Databases, Protein&lt;/keyword&gt;&lt;keyword&gt;Molecular Docking Simulation&lt;/keyword&gt;&lt;keyword&gt;Protein Binding/*physiology&lt;/keyword&gt;&lt;keyword&gt;Protein Conformation&lt;/keyword&gt;&lt;keyword&gt;*Proteins/chemistry/metabolism&lt;/keyword&gt;&lt;keyword&gt;ROC Curve&lt;/keyword&gt;&lt;/keywords&gt;&lt;dates&gt;&lt;year&gt;2019&lt;/year&gt;&lt;pub-dates&gt;&lt;date&gt;Jan&lt;/date&gt;&lt;/pub-dates&gt;&lt;/dates&gt;&lt;isbn&gt;1553-7358 (Electronic)&amp;#xD;1553-734X (Linking)&lt;/isbn&gt;&lt;accession-num&gt;30615604&lt;/accession-num&gt;&lt;urls&gt;&lt;related-urls&gt;&lt;url&gt;https://www.ncbi.nlm.nih.gov/pubmed/30615604&lt;/url&gt;&lt;url&gt;https://www.ncbi.nlm.nih.gov/pmc/articles/PMC6336348/pdf/pcbi.1006704.pdf&lt;/url&gt;&lt;/related-urls&gt;&lt;/urls&gt;&lt;custom2&gt;PMC6336348&lt;/custom2&gt;&lt;electronic-resource-num&gt;10.1371/journal.pcbi.1006704&lt;/electronic-resource-num&gt;&lt;/record&gt;&lt;/Cite&gt;&lt;/EndNote&gt;</w:instrText>
      </w:r>
      <w:r>
        <w:rPr>
          <w:rFonts w:asciiTheme="majorBidi" w:hAnsiTheme="majorBidi" w:cstheme="majorBidi"/>
          <w:sz w:val="24"/>
          <w:szCs w:val="24"/>
        </w:rPr>
        <w:fldChar w:fldCharType="separate"/>
      </w:r>
      <w:r w:rsidR="0004759D">
        <w:rPr>
          <w:rFonts w:asciiTheme="majorBidi" w:hAnsiTheme="majorBidi" w:cstheme="majorBidi"/>
          <w:noProof/>
          <w:sz w:val="24"/>
          <w:szCs w:val="24"/>
        </w:rPr>
        <w:t>[8]</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3C2076">
        <w:rPr>
          <w:rFonts w:asciiTheme="majorBidi" w:hAnsiTheme="majorBidi" w:cstheme="majorBidi"/>
          <w:sz w:val="24"/>
          <w:szCs w:val="24"/>
        </w:rPr>
        <w:t xml:space="preserve">and </w:t>
      </w:r>
      <w:r>
        <w:rPr>
          <w:rFonts w:asciiTheme="majorBidi" w:hAnsiTheme="majorBidi" w:cstheme="majorBidi"/>
          <w:sz w:val="24"/>
          <w:szCs w:val="24"/>
        </w:rPr>
        <w:t xml:space="preserve">one </w:t>
      </w:r>
      <w:r w:rsidR="00486E4F">
        <w:rPr>
          <w:rFonts w:asciiTheme="majorBidi" w:hAnsiTheme="majorBidi" w:cstheme="majorBidi"/>
          <w:sz w:val="24"/>
          <w:szCs w:val="24"/>
        </w:rPr>
        <w:t xml:space="preserve">intrinsic </w:t>
      </w:r>
      <w:r>
        <w:rPr>
          <w:rFonts w:asciiTheme="majorBidi" w:hAnsiTheme="majorBidi" w:cstheme="majorBidi"/>
          <w:sz w:val="24"/>
          <w:szCs w:val="24"/>
        </w:rPr>
        <w:t xml:space="preserve">method, </w:t>
      </w:r>
      <w:r w:rsidRPr="007E241B">
        <w:rPr>
          <w:rFonts w:asciiTheme="majorBidi" w:hAnsiTheme="majorBidi" w:cstheme="majorBidi"/>
          <w:sz w:val="24"/>
          <w:szCs w:val="24"/>
        </w:rPr>
        <w:t xml:space="preserve"> </w:t>
      </w:r>
      <w:r>
        <w:rPr>
          <w:rFonts w:asciiTheme="majorBidi" w:hAnsiTheme="majorBidi" w:cstheme="majorBidi"/>
          <w:sz w:val="24"/>
          <w:szCs w:val="24"/>
        </w:rPr>
        <w:t>ISPRED4</w:t>
      </w:r>
      <w:r>
        <w:rPr>
          <w:rFonts w:asciiTheme="majorBidi" w:hAnsiTheme="majorBidi" w:cstheme="majorBidi"/>
          <w:sz w:val="24"/>
          <w:szCs w:val="24"/>
        </w:rPr>
        <w:fldChar w:fldCharType="begin">
          <w:fldData xml:space="preserve">PEVuZE5vdGU+PENpdGU+PEF1dGhvcj5TYXZvamFyZG88L0F1dGhvcj48WWVhcj4yMDE3PC9ZZWFy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</w:fldData>
        </w:fldChar>
      </w:r>
      <w:r w:rsidR="0004759D">
        <w:rPr>
          <w:rFonts w:asciiTheme="majorBidi" w:hAnsiTheme="majorBidi" w:cstheme="majorBidi"/>
          <w:sz w:val="24"/>
          <w:szCs w:val="24"/>
        </w:rPr>
        <w:instrText xml:space="preserve"> ADDIN EN.CITE </w:instrText>
      </w:r>
      <w:r w:rsidR="0004759D">
        <w:rPr>
          <w:rFonts w:asciiTheme="majorBidi" w:hAnsiTheme="majorBidi" w:cstheme="majorBidi"/>
          <w:sz w:val="24"/>
          <w:szCs w:val="24"/>
        </w:rPr>
        <w:fldChar w:fldCharType="begin">
          <w:fldData xml:space="preserve">PEVuZE5vdGU+PENpdGU+PEF1dGhvcj5TYXZvamFyZG88L0F1dGhvcj48WWVhcj4yMDE3PC9ZZWFy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</w:fldData>
        </w:fldChar>
      </w:r>
      <w:r w:rsidR="0004759D">
        <w:rPr>
          <w:rFonts w:asciiTheme="majorBidi" w:hAnsiTheme="majorBidi" w:cstheme="majorBidi"/>
          <w:sz w:val="24"/>
          <w:szCs w:val="24"/>
        </w:rPr>
        <w:instrText xml:space="preserve"> ADDIN EN.CITE.DATA </w:instrText>
      </w:r>
      <w:r w:rsidR="0004759D">
        <w:rPr>
          <w:rFonts w:asciiTheme="majorBidi" w:hAnsiTheme="majorBidi" w:cstheme="majorBidi"/>
          <w:sz w:val="24"/>
          <w:szCs w:val="24"/>
        </w:rPr>
      </w:r>
      <w:r w:rsidR="0004759D">
        <w:rPr>
          <w:rFonts w:asciiTheme="majorBidi" w:hAnsiTheme="majorBidi" w:cstheme="majorBidi"/>
          <w:sz w:val="24"/>
          <w:szCs w:val="24"/>
        </w:rPr>
        <w:fldChar w:fldCharType="end"/>
      </w:r>
      <w:r>
        <w:rPr>
          <w:rFonts w:asciiTheme="majorBidi" w:hAnsiTheme="majorBidi" w:cstheme="majorBidi"/>
          <w:sz w:val="24"/>
          <w:szCs w:val="24"/>
        </w:rPr>
      </w:r>
      <w:r>
        <w:rPr>
          <w:rFonts w:asciiTheme="majorBidi" w:hAnsiTheme="majorBidi" w:cstheme="majorBidi"/>
          <w:sz w:val="24"/>
          <w:szCs w:val="24"/>
        </w:rPr>
        <w:fldChar w:fldCharType="separate"/>
      </w:r>
      <w:r w:rsidR="0004759D">
        <w:rPr>
          <w:rFonts w:asciiTheme="majorBidi" w:hAnsiTheme="majorBidi" w:cstheme="majorBidi"/>
          <w:noProof/>
          <w:sz w:val="24"/>
          <w:szCs w:val="24"/>
        </w:rPr>
        <w:t>[7]</w:t>
      </w:r>
      <w:r>
        <w:rPr>
          <w:rFonts w:asciiTheme="majorBidi" w:hAnsiTheme="majorBidi" w:cstheme="majorBidi"/>
          <w:sz w:val="24"/>
          <w:szCs w:val="24"/>
        </w:rPr>
        <w:fldChar w:fldCharType="end"/>
      </w:r>
      <w:r>
        <w:rPr>
          <w:rFonts w:asciiTheme="majorBidi" w:hAnsiTheme="majorBidi" w:cstheme="majorBidi"/>
          <w:sz w:val="24"/>
          <w:szCs w:val="24"/>
        </w:rPr>
        <w:t>.</w:t>
      </w:r>
      <w:r w:rsidR="003C2076">
        <w:rPr>
          <w:rFonts w:asciiTheme="majorBidi" w:hAnsiTheme="majorBidi" w:cstheme="majorBidi"/>
          <w:sz w:val="24"/>
          <w:szCs w:val="24"/>
        </w:rPr>
        <w:t xml:space="preserve">  </w:t>
      </w:r>
      <w:r>
        <w:rPr>
          <w:rFonts w:asciiTheme="majorBidi" w:hAnsiTheme="majorBidi" w:cstheme="majorBidi"/>
          <w:sz w:val="24"/>
          <w:szCs w:val="24"/>
        </w:rPr>
        <w:t>Meta-DPI combines the</w:t>
      </w:r>
      <w:r w:rsidR="001D3C8F">
        <w:rPr>
          <w:rFonts w:asciiTheme="majorBidi" w:hAnsiTheme="majorBidi" w:cstheme="majorBidi"/>
          <w:sz w:val="24"/>
          <w:szCs w:val="24"/>
        </w:rPr>
        <w:t>se</w:t>
      </w:r>
      <w:r>
        <w:rPr>
          <w:rFonts w:asciiTheme="majorBidi" w:hAnsiTheme="majorBidi" w:cstheme="majorBidi"/>
          <w:sz w:val="24"/>
          <w:szCs w:val="24"/>
        </w:rPr>
        <w:t xml:space="preserve"> three interface classifiers by using a logistic regression method as well as random forest </w:t>
      </w:r>
      <w:r w:rsidR="00277385">
        <w:rPr>
          <w:rFonts w:asciiTheme="majorBidi" w:hAnsiTheme="majorBidi" w:cstheme="majorBidi"/>
          <w:sz w:val="24"/>
          <w:szCs w:val="24"/>
        </w:rPr>
        <w:t>method.</w:t>
      </w:r>
      <w:r w:rsidR="0034678B">
        <w:rPr>
          <w:rFonts w:asciiTheme="majorBidi" w:hAnsiTheme="majorBidi" w:cstheme="majorBidi"/>
          <w:sz w:val="24"/>
          <w:szCs w:val="24"/>
        </w:rPr>
        <w:t xml:space="preserve"> </w:t>
      </w:r>
    </w:p>
    <w:p w14:paraId="6BC77AEB" w14:textId="70749EA6" w:rsidR="0034678B" w:rsidRDefault="0034678B" w:rsidP="003C2076">
      <w:pPr>
        <w:spacing w:after="0" w:line="240" w:lineRule="auto"/>
        <w:rPr>
          <w:rFonts w:asciiTheme="majorBidi" w:hAnsiTheme="majorBidi" w:cstheme="majorBidi"/>
          <w:sz w:val="24"/>
          <w:szCs w:val="24"/>
        </w:rPr>
      </w:pPr>
    </w:p>
    <w:p w14:paraId="2E59147D" w14:textId="0D28932E" w:rsidR="00FC24BC" w:rsidRPr="00FC24BC" w:rsidRDefault="0079487F" w:rsidP="003C2076">
      <w:pPr>
        <w:spacing w:after="0" w:line="240" w:lineRule="auto"/>
        <w:rPr>
          <w:rFonts w:asciiTheme="majorBidi" w:hAnsiTheme="majorBidi" w:cstheme="majorBidi"/>
          <w:b/>
          <w:bCs/>
          <w:sz w:val="24"/>
          <w:szCs w:val="24"/>
        </w:rPr>
      </w:pPr>
      <w:r w:rsidRPr="00FC24BC">
        <w:rPr>
          <w:rFonts w:asciiTheme="majorBidi" w:hAnsiTheme="majorBidi" w:cstheme="majorBidi"/>
          <w:b/>
          <w:bCs/>
          <w:sz w:val="24"/>
          <w:szCs w:val="24"/>
        </w:rPr>
        <w:t>Meta-DPI</w:t>
      </w:r>
      <w:r w:rsidR="00FC24BC" w:rsidRPr="00FC24BC">
        <w:rPr>
          <w:rFonts w:asciiTheme="majorBidi" w:hAnsiTheme="majorBidi" w:cstheme="majorBidi"/>
          <w:b/>
          <w:bCs/>
          <w:sz w:val="24"/>
          <w:szCs w:val="24"/>
        </w:rPr>
        <w:t xml:space="preserve"> by Logistic Regression: </w:t>
      </w:r>
    </w:p>
    <w:p w14:paraId="1124150F" w14:textId="77777777" w:rsidR="00277385" w:rsidRDefault="00277385" w:rsidP="00937AAC">
      <w:pPr>
        <w:spacing w:after="0" w:line="240" w:lineRule="auto"/>
        <w:rPr>
          <w:rFonts w:asciiTheme="majorBidi" w:hAnsiTheme="majorBidi" w:cstheme="majorBidi"/>
          <w:sz w:val="24"/>
          <w:szCs w:val="24"/>
        </w:rPr>
      </w:pPr>
    </w:p>
    <w:p w14:paraId="2A8284C7" w14:textId="66857F8B" w:rsidR="001D3C8F" w:rsidRDefault="00277385" w:rsidP="00937AAC">
      <w:pPr>
        <w:spacing w:after="0" w:line="240" w:lineRule="auto"/>
        <w:rPr>
          <w:rFonts w:asciiTheme="majorBidi" w:hAnsiTheme="majorBidi" w:cstheme="majorBidi"/>
          <w:sz w:val="24"/>
          <w:szCs w:val="24"/>
        </w:rPr>
      </w:pPr>
      <w:r>
        <w:rPr>
          <w:rFonts w:asciiTheme="majorBidi" w:hAnsiTheme="majorBidi" w:cstheme="majorBidi"/>
          <w:sz w:val="24"/>
          <w:szCs w:val="24"/>
        </w:rPr>
        <w:t>Using the three different classifiers, DOCKPRED, PRedUS2.0 and ISPRED4, a normalized score between 0 and 1 is calculated for e</w:t>
      </w:r>
      <w:r w:rsidR="0079487F">
        <w:rPr>
          <w:rFonts w:asciiTheme="majorBidi" w:hAnsiTheme="majorBidi" w:cstheme="majorBidi"/>
          <w:sz w:val="24"/>
          <w:szCs w:val="24"/>
        </w:rPr>
        <w:t>ach residue for every protein in the data</w:t>
      </w:r>
      <w:r w:rsidR="001D3C8F">
        <w:rPr>
          <w:rFonts w:asciiTheme="majorBidi" w:hAnsiTheme="majorBidi" w:cstheme="majorBidi"/>
          <w:sz w:val="24"/>
          <w:szCs w:val="24"/>
        </w:rPr>
        <w:t>base</w:t>
      </w:r>
      <w:r w:rsidR="0079487F">
        <w:rPr>
          <w:rFonts w:asciiTheme="majorBidi" w:hAnsiTheme="majorBidi" w:cstheme="majorBidi"/>
          <w:sz w:val="24"/>
          <w:szCs w:val="24"/>
        </w:rPr>
        <w:t xml:space="preserve"> </w:t>
      </w:r>
      <w:r w:rsidR="00937AAC">
        <w:rPr>
          <w:rFonts w:asciiTheme="majorBidi" w:hAnsiTheme="majorBidi" w:cstheme="majorBidi"/>
          <w:sz w:val="24"/>
          <w:szCs w:val="24"/>
        </w:rPr>
        <w:t>of 233 proteins</w:t>
      </w:r>
      <w:r>
        <w:rPr>
          <w:rFonts w:asciiTheme="majorBidi" w:hAnsiTheme="majorBidi" w:cstheme="majorBidi"/>
          <w:sz w:val="24"/>
          <w:szCs w:val="24"/>
        </w:rPr>
        <w:t xml:space="preserve">. This normalized score </w:t>
      </w:r>
      <w:r w:rsidR="0079487F">
        <w:rPr>
          <w:rFonts w:asciiTheme="majorBidi" w:hAnsiTheme="majorBidi" w:cstheme="majorBidi"/>
          <w:sz w:val="24"/>
          <w:szCs w:val="24"/>
        </w:rPr>
        <w:t>is the likelihood of the residue being at the interface</w:t>
      </w:r>
      <w:r>
        <w:rPr>
          <w:rFonts w:asciiTheme="majorBidi" w:hAnsiTheme="majorBidi" w:cstheme="majorBidi"/>
          <w:sz w:val="24"/>
          <w:szCs w:val="24"/>
        </w:rPr>
        <w:t xml:space="preserve"> as determined by each of the three classifiers</w:t>
      </w:r>
      <w:r w:rsidR="0079487F">
        <w:rPr>
          <w:rFonts w:asciiTheme="majorBidi" w:hAnsiTheme="majorBidi" w:cstheme="majorBidi"/>
          <w:sz w:val="24"/>
          <w:szCs w:val="24"/>
        </w:rPr>
        <w:t xml:space="preserve">. </w:t>
      </w:r>
      <w:r w:rsidR="00937AAC">
        <w:rPr>
          <w:rFonts w:asciiTheme="majorBidi" w:hAnsiTheme="majorBidi" w:cstheme="majorBidi"/>
          <w:sz w:val="24"/>
          <w:szCs w:val="24"/>
        </w:rPr>
        <w:t xml:space="preserve"> The prediction scores obtained from these three classifiers</w:t>
      </w:r>
      <w:r w:rsidR="00FC24BC">
        <w:rPr>
          <w:rFonts w:asciiTheme="majorBidi" w:hAnsiTheme="majorBidi" w:cstheme="majorBidi"/>
          <w:sz w:val="24"/>
          <w:szCs w:val="24"/>
        </w:rPr>
        <w:t xml:space="preserve"> </w:t>
      </w:r>
      <w:r>
        <w:rPr>
          <w:rFonts w:asciiTheme="majorBidi" w:hAnsiTheme="majorBidi" w:cstheme="majorBidi"/>
          <w:sz w:val="24"/>
          <w:szCs w:val="24"/>
        </w:rPr>
        <w:t>a</w:t>
      </w:r>
      <w:r w:rsidR="00FC24BC">
        <w:rPr>
          <w:rFonts w:asciiTheme="majorBidi" w:hAnsiTheme="majorBidi" w:cstheme="majorBidi"/>
          <w:sz w:val="24"/>
          <w:szCs w:val="24"/>
        </w:rPr>
        <w:t xml:space="preserve">re </w:t>
      </w:r>
      <w:r>
        <w:rPr>
          <w:rFonts w:asciiTheme="majorBidi" w:hAnsiTheme="majorBidi" w:cstheme="majorBidi"/>
          <w:sz w:val="24"/>
          <w:szCs w:val="24"/>
        </w:rPr>
        <w:t xml:space="preserve">then </w:t>
      </w:r>
      <w:r w:rsidR="00FC24BC">
        <w:rPr>
          <w:rFonts w:asciiTheme="majorBidi" w:hAnsiTheme="majorBidi" w:cstheme="majorBidi"/>
          <w:sz w:val="24"/>
          <w:szCs w:val="24"/>
        </w:rPr>
        <w:t>combined using logistic regression</w:t>
      </w:r>
      <w:r w:rsidR="00937AAC">
        <w:rPr>
          <w:rFonts w:asciiTheme="majorBidi" w:hAnsiTheme="majorBidi" w:cstheme="majorBidi"/>
          <w:sz w:val="24"/>
          <w:szCs w:val="24"/>
        </w:rPr>
        <w:t xml:space="preserve"> to provide the </w:t>
      </w:r>
      <w:r w:rsidR="00486E4F">
        <w:rPr>
          <w:rFonts w:asciiTheme="majorBidi" w:hAnsiTheme="majorBidi" w:cstheme="majorBidi"/>
          <w:sz w:val="24"/>
          <w:szCs w:val="24"/>
        </w:rPr>
        <w:t xml:space="preserve">prediction scores </w:t>
      </w:r>
      <w:r w:rsidR="00937AAC">
        <w:rPr>
          <w:rFonts w:asciiTheme="majorBidi" w:hAnsiTheme="majorBidi" w:cstheme="majorBidi"/>
          <w:sz w:val="24"/>
          <w:szCs w:val="24"/>
        </w:rPr>
        <w:t>for the meta-method, meta-DPI</w:t>
      </w:r>
      <w:r w:rsidR="00FC24BC">
        <w:rPr>
          <w:rFonts w:asciiTheme="majorBidi" w:hAnsiTheme="majorBidi" w:cstheme="majorBidi"/>
          <w:sz w:val="24"/>
          <w:szCs w:val="24"/>
        </w:rPr>
        <w:t xml:space="preserve">.  A logistic regression model was chosen for the development of meta-DPI since </w:t>
      </w:r>
      <w:r w:rsidR="001D3C8F">
        <w:rPr>
          <w:rFonts w:asciiTheme="majorBidi" w:hAnsiTheme="majorBidi" w:cstheme="majorBidi"/>
          <w:sz w:val="24"/>
          <w:szCs w:val="24"/>
        </w:rPr>
        <w:t>there are only</w:t>
      </w:r>
      <w:r w:rsidR="00B67C97">
        <w:rPr>
          <w:rFonts w:asciiTheme="majorBidi" w:hAnsiTheme="majorBidi" w:cstheme="majorBidi"/>
          <w:sz w:val="24"/>
          <w:szCs w:val="24"/>
        </w:rPr>
        <w:t xml:space="preserve"> two possibilities</w:t>
      </w:r>
      <w:r w:rsidR="001D3C8F">
        <w:rPr>
          <w:rFonts w:asciiTheme="majorBidi" w:hAnsiTheme="majorBidi" w:cstheme="majorBidi"/>
          <w:sz w:val="24"/>
          <w:szCs w:val="24"/>
        </w:rPr>
        <w:t xml:space="preserve"> for each residue</w:t>
      </w:r>
      <w:r w:rsidR="00B67C97">
        <w:rPr>
          <w:rFonts w:asciiTheme="majorBidi" w:hAnsiTheme="majorBidi" w:cstheme="majorBidi"/>
          <w:sz w:val="24"/>
          <w:szCs w:val="24"/>
        </w:rPr>
        <w:t xml:space="preserve">, interface (1) or non-interface (0) and </w:t>
      </w:r>
      <w:r w:rsidR="001D3C8F">
        <w:rPr>
          <w:rFonts w:asciiTheme="majorBidi" w:hAnsiTheme="majorBidi" w:cstheme="majorBidi"/>
          <w:sz w:val="24"/>
          <w:szCs w:val="24"/>
        </w:rPr>
        <w:t xml:space="preserve">hence it is not a </w:t>
      </w:r>
      <w:r w:rsidR="00B67C97">
        <w:rPr>
          <w:rFonts w:asciiTheme="majorBidi" w:hAnsiTheme="majorBidi" w:cstheme="majorBidi"/>
          <w:sz w:val="24"/>
          <w:szCs w:val="24"/>
        </w:rPr>
        <w:t xml:space="preserve">continuous variable. We, therefore, expect the logistic regression model to fit the discrete categorical data better than a linear regression model.  </w:t>
      </w:r>
    </w:p>
    <w:p w14:paraId="071C291F" w14:textId="77777777" w:rsidR="001D3C8F" w:rsidRDefault="001D3C8F" w:rsidP="00937AAC">
      <w:pPr>
        <w:spacing w:after="0" w:line="240" w:lineRule="auto"/>
        <w:rPr>
          <w:rFonts w:asciiTheme="majorBidi" w:hAnsiTheme="majorBidi" w:cstheme="majorBidi"/>
          <w:sz w:val="24"/>
          <w:szCs w:val="24"/>
        </w:rPr>
      </w:pPr>
    </w:p>
    <w:p w14:paraId="0B7F40D0" w14:textId="6F9C6660" w:rsidR="0034678B" w:rsidRDefault="001D3C8F" w:rsidP="00937AAC">
      <w:pPr>
        <w:spacing w:after="0" w:line="240" w:lineRule="auto"/>
        <w:rPr>
          <w:rFonts w:asciiTheme="majorBidi" w:hAnsiTheme="majorBidi" w:cstheme="majorBidi"/>
          <w:sz w:val="24"/>
          <w:szCs w:val="24"/>
        </w:rPr>
      </w:pPr>
      <w:r>
        <w:rPr>
          <w:rFonts w:asciiTheme="majorBidi" w:hAnsiTheme="majorBidi" w:cstheme="majorBidi"/>
          <w:sz w:val="24"/>
          <w:szCs w:val="24"/>
        </w:rPr>
        <w:t>Using</w:t>
      </w:r>
      <w:r w:rsidR="00B67C97">
        <w:rPr>
          <w:rFonts w:asciiTheme="majorBidi" w:hAnsiTheme="majorBidi" w:cstheme="majorBidi"/>
          <w:sz w:val="24"/>
          <w:szCs w:val="24"/>
        </w:rPr>
        <w:t xml:space="preserve"> x</w:t>
      </w:r>
      <w:r w:rsidR="00B67C97">
        <w:rPr>
          <w:rFonts w:asciiTheme="majorBidi" w:hAnsiTheme="majorBidi" w:cstheme="majorBidi"/>
          <w:sz w:val="24"/>
          <w:szCs w:val="24"/>
          <w:vertAlign w:val="subscript"/>
        </w:rPr>
        <w:t>i</w:t>
      </w:r>
      <w:r w:rsidR="00B67C97">
        <w:rPr>
          <w:rFonts w:asciiTheme="majorBidi" w:hAnsiTheme="majorBidi" w:cstheme="majorBidi"/>
          <w:sz w:val="24"/>
          <w:szCs w:val="24"/>
        </w:rPr>
        <w:t xml:space="preserve"> (</w:t>
      </w:r>
      <w:r>
        <w:rPr>
          <w:rFonts w:asciiTheme="majorBidi" w:hAnsiTheme="majorBidi" w:cstheme="majorBidi"/>
          <w:sz w:val="24"/>
          <w:szCs w:val="24"/>
        </w:rPr>
        <w:t xml:space="preserve">where </w:t>
      </w:r>
      <w:r w:rsidR="00B67C97">
        <w:rPr>
          <w:rFonts w:asciiTheme="majorBidi" w:hAnsiTheme="majorBidi" w:cstheme="majorBidi"/>
          <w:sz w:val="24"/>
          <w:szCs w:val="24"/>
        </w:rPr>
        <w:t xml:space="preserve">i=1 for DOCKPRED, </w:t>
      </w:r>
      <w:r>
        <w:rPr>
          <w:rFonts w:asciiTheme="majorBidi" w:hAnsiTheme="majorBidi" w:cstheme="majorBidi"/>
          <w:sz w:val="24"/>
          <w:szCs w:val="24"/>
        </w:rPr>
        <w:t xml:space="preserve">i = 2 for </w:t>
      </w:r>
      <w:r w:rsidR="00B67C97">
        <w:rPr>
          <w:rFonts w:asciiTheme="majorBidi" w:hAnsiTheme="majorBidi" w:cstheme="majorBidi"/>
          <w:sz w:val="24"/>
          <w:szCs w:val="24"/>
        </w:rPr>
        <w:t xml:space="preserve">PredUs2.0 and </w:t>
      </w:r>
      <w:r>
        <w:rPr>
          <w:rFonts w:asciiTheme="majorBidi" w:hAnsiTheme="majorBidi" w:cstheme="majorBidi"/>
          <w:sz w:val="24"/>
          <w:szCs w:val="24"/>
        </w:rPr>
        <w:t xml:space="preserve">i = 3 for </w:t>
      </w:r>
      <w:r w:rsidR="00B67C97">
        <w:rPr>
          <w:rFonts w:asciiTheme="majorBidi" w:hAnsiTheme="majorBidi" w:cstheme="majorBidi"/>
          <w:sz w:val="24"/>
          <w:szCs w:val="24"/>
        </w:rPr>
        <w:t>ISPRED4)</w:t>
      </w:r>
      <w:r>
        <w:rPr>
          <w:rFonts w:asciiTheme="majorBidi" w:hAnsiTheme="majorBidi" w:cstheme="majorBidi"/>
          <w:sz w:val="24"/>
          <w:szCs w:val="24"/>
        </w:rPr>
        <w:t>,</w:t>
      </w:r>
      <w:r w:rsidR="00B67C97">
        <w:rPr>
          <w:rFonts w:asciiTheme="majorBidi" w:hAnsiTheme="majorBidi" w:cstheme="majorBidi"/>
          <w:sz w:val="24"/>
          <w:szCs w:val="24"/>
        </w:rPr>
        <w:t xml:space="preserve"> the interface likelihood values obtained by the three </w:t>
      </w:r>
      <w:r>
        <w:rPr>
          <w:rFonts w:asciiTheme="majorBidi" w:hAnsiTheme="majorBidi" w:cstheme="majorBidi"/>
          <w:sz w:val="24"/>
          <w:szCs w:val="24"/>
        </w:rPr>
        <w:t>classifier</w:t>
      </w:r>
      <w:r w:rsidR="00B67C97">
        <w:rPr>
          <w:rFonts w:asciiTheme="majorBidi" w:hAnsiTheme="majorBidi" w:cstheme="majorBidi"/>
          <w:sz w:val="24"/>
          <w:szCs w:val="24"/>
        </w:rPr>
        <w:t>s, lo</w:t>
      </w:r>
      <w:r w:rsidR="00294C15">
        <w:rPr>
          <w:rFonts w:asciiTheme="majorBidi" w:hAnsiTheme="majorBidi" w:cstheme="majorBidi"/>
          <w:sz w:val="24"/>
          <w:szCs w:val="24"/>
        </w:rPr>
        <w:t>g</w:t>
      </w:r>
      <w:r w:rsidR="00B67C97">
        <w:rPr>
          <w:rFonts w:asciiTheme="majorBidi" w:hAnsiTheme="majorBidi" w:cstheme="majorBidi"/>
          <w:sz w:val="24"/>
          <w:szCs w:val="24"/>
        </w:rPr>
        <w:t>i</w:t>
      </w:r>
      <w:r w:rsidR="00294C15">
        <w:rPr>
          <w:rFonts w:asciiTheme="majorBidi" w:hAnsiTheme="majorBidi" w:cstheme="majorBidi"/>
          <w:sz w:val="24"/>
          <w:szCs w:val="24"/>
        </w:rPr>
        <w:t>s</w:t>
      </w:r>
      <w:r w:rsidR="00B67C97">
        <w:rPr>
          <w:rFonts w:asciiTheme="majorBidi" w:hAnsiTheme="majorBidi" w:cstheme="majorBidi"/>
          <w:sz w:val="24"/>
          <w:szCs w:val="24"/>
        </w:rPr>
        <w:t xml:space="preserve">tic regression </w:t>
      </w:r>
      <w:r>
        <w:rPr>
          <w:rFonts w:asciiTheme="majorBidi" w:hAnsiTheme="majorBidi" w:cstheme="majorBidi"/>
          <w:sz w:val="24"/>
          <w:szCs w:val="24"/>
        </w:rPr>
        <w:t xml:space="preserve">method </w:t>
      </w:r>
      <w:r w:rsidR="00B67C97">
        <w:rPr>
          <w:rFonts w:asciiTheme="majorBidi" w:hAnsiTheme="majorBidi" w:cstheme="majorBidi"/>
          <w:sz w:val="24"/>
          <w:szCs w:val="24"/>
        </w:rPr>
        <w:t>uses the function,</w:t>
      </w:r>
    </w:p>
    <w:p w14:paraId="5779B4B3" w14:textId="4AD9A6AA" w:rsidR="00B67C97" w:rsidRDefault="00B67C97" w:rsidP="00B67C97">
      <w:pPr>
        <w:spacing w:after="0" w:line="240" w:lineRule="auto"/>
        <w:ind w:firstLine="720"/>
        <w:rPr>
          <w:rFonts w:asciiTheme="majorBidi" w:hAnsiTheme="majorBidi" w:cstheme="majorBidi"/>
          <w:sz w:val="24"/>
          <w:szCs w:val="24"/>
        </w:rPr>
      </w:pPr>
      <w:r>
        <w:rPr>
          <w:noProof/>
        </w:rPr>
        <w:lastRenderedPageBreak/>
        <w:drawing>
          <wp:inline distT="0" distB="0" distL="0" distR="0" wp14:anchorId="1FC0FC5C" wp14:editId="329716D5">
            <wp:extent cx="3556000" cy="66181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6136" cy="676725"/>
                    </a:xfrm>
                    <a:prstGeom prst="rect">
                      <a:avLst/>
                    </a:prstGeom>
                  </pic:spPr>
                </pic:pic>
              </a:graphicData>
            </a:graphic>
          </wp:inline>
        </w:drawing>
      </w:r>
    </w:p>
    <w:p w14:paraId="1ADB9AA2" w14:textId="2CEA24E0" w:rsidR="00B67C97" w:rsidRDefault="00B67C97" w:rsidP="00B67C97">
      <w:pPr>
        <w:spacing w:after="0" w:line="240" w:lineRule="auto"/>
        <w:rPr>
          <w:rFonts w:asciiTheme="majorBidi" w:hAnsiTheme="majorBidi" w:cstheme="majorBidi"/>
          <w:sz w:val="24"/>
          <w:szCs w:val="24"/>
        </w:rPr>
      </w:pPr>
      <w:r>
        <w:rPr>
          <w:rFonts w:asciiTheme="majorBidi" w:hAnsiTheme="majorBidi" w:cstheme="majorBidi"/>
          <w:sz w:val="24"/>
          <w:szCs w:val="24"/>
        </w:rPr>
        <w:t xml:space="preserve">Where </w:t>
      </w:r>
      <w:r w:rsidRPr="00B67C97">
        <w:rPr>
          <w:rFonts w:asciiTheme="majorBidi" w:hAnsiTheme="majorBidi" w:cstheme="majorBidi"/>
          <w:b/>
          <w:bCs/>
          <w:i/>
          <w:iCs/>
          <w:sz w:val="24"/>
          <w:szCs w:val="24"/>
        </w:rPr>
        <w:t>P</w:t>
      </w:r>
      <w:r>
        <w:rPr>
          <w:rFonts w:asciiTheme="majorBidi" w:hAnsiTheme="majorBidi" w:cstheme="majorBidi"/>
          <w:sz w:val="24"/>
          <w:szCs w:val="24"/>
        </w:rPr>
        <w:t>(</w:t>
      </w:r>
      <w:proofErr w:type="spellStart"/>
      <w:r>
        <w:rPr>
          <w:rFonts w:asciiTheme="majorBidi" w:hAnsiTheme="majorBidi" w:cstheme="majorBidi"/>
          <w:sz w:val="24"/>
          <w:szCs w:val="24"/>
        </w:rPr>
        <w:t>i</w:t>
      </w:r>
      <w:proofErr w:type="spellEnd"/>
      <w:r>
        <w:rPr>
          <w:rFonts w:asciiTheme="majorBidi" w:hAnsiTheme="majorBidi" w:cstheme="majorBidi"/>
          <w:sz w:val="24"/>
          <w:szCs w:val="24"/>
        </w:rPr>
        <w:t>=1|x</w:t>
      </w:r>
      <w:proofErr w:type="gramStart"/>
      <w:r>
        <w:rPr>
          <w:rFonts w:asciiTheme="majorBidi" w:hAnsiTheme="majorBidi" w:cstheme="majorBidi"/>
          <w:sz w:val="24"/>
          <w:szCs w:val="24"/>
          <w:vertAlign w:val="subscript"/>
        </w:rPr>
        <w:t>1</w:t>
      </w:r>
      <w:r>
        <w:rPr>
          <w:rFonts w:asciiTheme="majorBidi" w:hAnsiTheme="majorBidi" w:cstheme="majorBidi"/>
          <w:sz w:val="24"/>
          <w:szCs w:val="24"/>
        </w:rPr>
        <w:t>,x</w:t>
      </w:r>
      <w:proofErr w:type="gramEnd"/>
      <w:r>
        <w:rPr>
          <w:rFonts w:asciiTheme="majorBidi" w:hAnsiTheme="majorBidi" w:cstheme="majorBidi"/>
          <w:sz w:val="24"/>
          <w:szCs w:val="24"/>
          <w:vertAlign w:val="subscript"/>
        </w:rPr>
        <w:t>2</w:t>
      </w:r>
      <w:r>
        <w:rPr>
          <w:rFonts w:asciiTheme="majorBidi" w:hAnsiTheme="majorBidi" w:cstheme="majorBidi"/>
          <w:sz w:val="24"/>
          <w:szCs w:val="24"/>
        </w:rPr>
        <w:t>,…..</w:t>
      </w:r>
      <w:proofErr w:type="spellStart"/>
      <w:r>
        <w:rPr>
          <w:rFonts w:asciiTheme="majorBidi" w:hAnsiTheme="majorBidi" w:cstheme="majorBidi"/>
          <w:sz w:val="24"/>
          <w:szCs w:val="24"/>
        </w:rPr>
        <w:t>x</w:t>
      </w:r>
      <w:r>
        <w:rPr>
          <w:rFonts w:asciiTheme="majorBidi" w:hAnsiTheme="majorBidi" w:cstheme="majorBidi"/>
          <w:sz w:val="24"/>
          <w:szCs w:val="24"/>
          <w:vertAlign w:val="subscript"/>
        </w:rPr>
        <w:t>j</w:t>
      </w:r>
      <w:proofErr w:type="spellEnd"/>
      <w:r>
        <w:rPr>
          <w:rFonts w:asciiTheme="majorBidi" w:hAnsiTheme="majorBidi" w:cstheme="majorBidi"/>
          <w:sz w:val="24"/>
          <w:szCs w:val="24"/>
        </w:rPr>
        <w:t xml:space="preserve">) is the probability that i = 1, </w:t>
      </w:r>
      <w:r w:rsidR="001D3C8F">
        <w:rPr>
          <w:rFonts w:asciiTheme="majorBidi" w:hAnsiTheme="majorBidi" w:cstheme="majorBidi"/>
          <w:sz w:val="24"/>
          <w:szCs w:val="24"/>
        </w:rPr>
        <w:t xml:space="preserve">that is, a given residue is an interface residue, </w:t>
      </w:r>
      <w:r>
        <w:rPr>
          <w:rFonts w:asciiTheme="majorBidi" w:hAnsiTheme="majorBidi" w:cstheme="majorBidi"/>
          <w:sz w:val="24"/>
          <w:szCs w:val="24"/>
        </w:rPr>
        <w:t>given the values of x</w:t>
      </w:r>
      <w:r>
        <w:rPr>
          <w:rFonts w:asciiTheme="majorBidi" w:hAnsiTheme="majorBidi" w:cstheme="majorBidi"/>
          <w:sz w:val="24"/>
          <w:szCs w:val="24"/>
          <w:vertAlign w:val="subscript"/>
        </w:rPr>
        <w:t>i</w:t>
      </w:r>
      <w:r>
        <w:rPr>
          <w:rFonts w:asciiTheme="majorBidi" w:hAnsiTheme="majorBidi" w:cstheme="majorBidi"/>
          <w:sz w:val="24"/>
          <w:szCs w:val="24"/>
        </w:rPr>
        <w:t xml:space="preserve">.  </w:t>
      </w:r>
      <w:r w:rsidR="001D3C8F">
        <w:rPr>
          <w:rFonts w:asciiTheme="majorBidi" w:hAnsiTheme="majorBidi" w:cstheme="majorBidi"/>
          <w:sz w:val="24"/>
          <w:szCs w:val="24"/>
        </w:rPr>
        <w:t>In order to find the best fitting parameters, b</w:t>
      </w:r>
      <w:r w:rsidR="001D3C8F">
        <w:rPr>
          <w:rFonts w:asciiTheme="majorBidi" w:hAnsiTheme="majorBidi" w:cstheme="majorBidi"/>
          <w:sz w:val="24"/>
          <w:szCs w:val="24"/>
          <w:vertAlign w:val="subscript"/>
        </w:rPr>
        <w:t>0</w:t>
      </w:r>
      <w:r w:rsidR="001D3C8F">
        <w:rPr>
          <w:rFonts w:asciiTheme="majorBidi" w:hAnsiTheme="majorBidi" w:cstheme="majorBidi"/>
          <w:sz w:val="24"/>
          <w:szCs w:val="24"/>
        </w:rPr>
        <w:t>, b</w:t>
      </w:r>
      <w:r w:rsidR="001D3C8F">
        <w:rPr>
          <w:rFonts w:asciiTheme="majorBidi" w:hAnsiTheme="majorBidi" w:cstheme="majorBidi"/>
          <w:sz w:val="24"/>
          <w:szCs w:val="24"/>
          <w:vertAlign w:val="subscript"/>
        </w:rPr>
        <w:t>1</w:t>
      </w:r>
      <w:r w:rsidR="001D3C8F">
        <w:rPr>
          <w:rFonts w:asciiTheme="majorBidi" w:hAnsiTheme="majorBidi" w:cstheme="majorBidi"/>
          <w:sz w:val="24"/>
          <w:szCs w:val="24"/>
        </w:rPr>
        <w:t>, b</w:t>
      </w:r>
      <w:r w:rsidR="001D3C8F">
        <w:rPr>
          <w:rFonts w:asciiTheme="majorBidi" w:hAnsiTheme="majorBidi" w:cstheme="majorBidi"/>
          <w:sz w:val="24"/>
          <w:szCs w:val="24"/>
          <w:vertAlign w:val="subscript"/>
        </w:rPr>
        <w:t>2</w:t>
      </w:r>
      <w:r w:rsidR="001D3C8F">
        <w:rPr>
          <w:rFonts w:asciiTheme="majorBidi" w:hAnsiTheme="majorBidi" w:cstheme="majorBidi"/>
          <w:sz w:val="24"/>
          <w:szCs w:val="24"/>
        </w:rPr>
        <w:t>, and b</w:t>
      </w:r>
      <w:r w:rsidR="001D3C8F">
        <w:rPr>
          <w:rFonts w:asciiTheme="majorBidi" w:hAnsiTheme="majorBidi" w:cstheme="majorBidi"/>
          <w:sz w:val="24"/>
          <w:szCs w:val="24"/>
          <w:vertAlign w:val="subscript"/>
        </w:rPr>
        <w:t>3</w:t>
      </w:r>
      <w:r w:rsidR="001D3C8F">
        <w:rPr>
          <w:rFonts w:asciiTheme="majorBidi" w:hAnsiTheme="majorBidi" w:cstheme="majorBidi"/>
          <w:sz w:val="24"/>
          <w:szCs w:val="24"/>
        </w:rPr>
        <w:t xml:space="preserve">, a </w:t>
      </w:r>
      <w:r w:rsidR="00AB2474">
        <w:rPr>
          <w:rFonts w:asciiTheme="majorBidi" w:hAnsiTheme="majorBidi" w:cstheme="majorBidi"/>
          <w:sz w:val="24"/>
          <w:szCs w:val="24"/>
        </w:rPr>
        <w:t xml:space="preserve"> </w:t>
      </w:r>
      <w:r w:rsidR="005B027F">
        <w:rPr>
          <w:rFonts w:asciiTheme="majorBidi" w:hAnsiTheme="majorBidi" w:cstheme="majorBidi"/>
          <w:sz w:val="24"/>
          <w:szCs w:val="24"/>
        </w:rPr>
        <w:t xml:space="preserve">subset of the database was used as the </w:t>
      </w:r>
      <w:r w:rsidR="00AB2474">
        <w:rPr>
          <w:rFonts w:asciiTheme="majorBidi" w:hAnsiTheme="majorBidi" w:cstheme="majorBidi"/>
          <w:sz w:val="24"/>
          <w:szCs w:val="24"/>
        </w:rPr>
        <w:t>training set</w:t>
      </w:r>
      <w:r w:rsidR="005B027F">
        <w:rPr>
          <w:rFonts w:asciiTheme="majorBidi" w:hAnsiTheme="majorBidi" w:cstheme="majorBidi"/>
          <w:sz w:val="24"/>
          <w:szCs w:val="24"/>
        </w:rPr>
        <w:t xml:space="preserve"> (as described below in the Cross Validation section)</w:t>
      </w:r>
      <w:r w:rsidR="001D3C8F">
        <w:rPr>
          <w:rFonts w:asciiTheme="majorBidi" w:hAnsiTheme="majorBidi" w:cstheme="majorBidi"/>
          <w:sz w:val="24"/>
          <w:szCs w:val="24"/>
        </w:rPr>
        <w:t xml:space="preserve"> and t</w:t>
      </w:r>
      <w:r>
        <w:rPr>
          <w:rFonts w:asciiTheme="majorBidi" w:hAnsiTheme="majorBidi" w:cstheme="majorBidi"/>
          <w:sz w:val="24"/>
          <w:szCs w:val="24"/>
        </w:rPr>
        <w:t>he coefficients b</w:t>
      </w:r>
      <w:r>
        <w:rPr>
          <w:rFonts w:asciiTheme="majorBidi" w:hAnsiTheme="majorBidi" w:cstheme="majorBidi"/>
          <w:sz w:val="24"/>
          <w:szCs w:val="24"/>
          <w:vertAlign w:val="subscript"/>
        </w:rPr>
        <w:t>i</w:t>
      </w:r>
      <w:r>
        <w:rPr>
          <w:rFonts w:asciiTheme="majorBidi" w:hAnsiTheme="majorBidi" w:cstheme="majorBidi"/>
          <w:sz w:val="24"/>
          <w:szCs w:val="24"/>
        </w:rPr>
        <w:t xml:space="preserve"> (i=0,1,2,3) </w:t>
      </w:r>
      <w:r w:rsidR="005B027F">
        <w:rPr>
          <w:rFonts w:asciiTheme="majorBidi" w:hAnsiTheme="majorBidi" w:cstheme="majorBidi"/>
          <w:sz w:val="24"/>
          <w:szCs w:val="24"/>
        </w:rPr>
        <w:t>we</w:t>
      </w:r>
      <w:r>
        <w:rPr>
          <w:rFonts w:asciiTheme="majorBidi" w:hAnsiTheme="majorBidi" w:cstheme="majorBidi"/>
          <w:sz w:val="24"/>
          <w:szCs w:val="24"/>
        </w:rPr>
        <w:t>re obtained by Maximum Likelihood</w:t>
      </w:r>
      <w:r w:rsidR="00AB2474">
        <w:rPr>
          <w:rFonts w:asciiTheme="majorBidi" w:hAnsiTheme="majorBidi" w:cstheme="majorBidi"/>
          <w:sz w:val="24"/>
          <w:szCs w:val="24"/>
        </w:rPr>
        <w:t>.</w:t>
      </w:r>
    </w:p>
    <w:p w14:paraId="238226D8" w14:textId="5318E2CA" w:rsidR="007C4820" w:rsidRDefault="007C4820" w:rsidP="00B67C97">
      <w:pPr>
        <w:spacing w:after="0" w:line="240" w:lineRule="auto"/>
        <w:rPr>
          <w:rFonts w:asciiTheme="majorBidi" w:hAnsiTheme="majorBidi" w:cstheme="majorBidi"/>
          <w:sz w:val="24"/>
          <w:szCs w:val="24"/>
        </w:rPr>
      </w:pPr>
    </w:p>
    <w:p w14:paraId="45EDD934" w14:textId="0579F199" w:rsidR="00892C14" w:rsidRDefault="00A535C9" w:rsidP="00B67C97">
      <w:pP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Meta-DPI by </w:t>
      </w:r>
      <w:r w:rsidR="00892C14">
        <w:rPr>
          <w:rFonts w:asciiTheme="majorBidi" w:hAnsiTheme="majorBidi" w:cstheme="majorBidi"/>
          <w:b/>
          <w:bCs/>
          <w:sz w:val="24"/>
          <w:szCs w:val="24"/>
        </w:rPr>
        <w:t>Random Forest</w:t>
      </w:r>
      <w:r w:rsidR="00E3245D">
        <w:rPr>
          <w:rFonts w:asciiTheme="majorBidi" w:hAnsiTheme="majorBidi" w:cstheme="majorBidi"/>
          <w:b/>
          <w:bCs/>
          <w:sz w:val="24"/>
          <w:szCs w:val="24"/>
        </w:rPr>
        <w:t xml:space="preserve"> (RF)</w:t>
      </w:r>
      <w:r w:rsidR="00892C14">
        <w:rPr>
          <w:rFonts w:asciiTheme="majorBidi" w:hAnsiTheme="majorBidi" w:cstheme="majorBidi"/>
          <w:b/>
          <w:bCs/>
          <w:sz w:val="24"/>
          <w:szCs w:val="24"/>
        </w:rPr>
        <w:t>:</w:t>
      </w:r>
    </w:p>
    <w:p w14:paraId="48FEDD8A" w14:textId="77777777" w:rsidR="001D3C8F" w:rsidRDefault="001D3C8F" w:rsidP="00B67C97">
      <w:pPr>
        <w:spacing w:after="0" w:line="240" w:lineRule="auto"/>
        <w:rPr>
          <w:rFonts w:asciiTheme="majorBidi" w:hAnsiTheme="majorBidi" w:cstheme="majorBidi"/>
          <w:sz w:val="24"/>
          <w:szCs w:val="24"/>
        </w:rPr>
      </w:pPr>
    </w:p>
    <w:p w14:paraId="6842C022" w14:textId="3F8932B1" w:rsidR="00892C14" w:rsidRPr="00892C14" w:rsidRDefault="00A131B7" w:rsidP="00B67C97">
      <w:pPr>
        <w:spacing w:after="0" w:line="240" w:lineRule="auto"/>
        <w:rPr>
          <w:rFonts w:asciiTheme="majorBidi" w:hAnsiTheme="majorBidi" w:cstheme="majorBidi"/>
          <w:sz w:val="24"/>
          <w:szCs w:val="24"/>
        </w:rPr>
      </w:pPr>
      <w:r>
        <w:rPr>
          <w:rFonts w:asciiTheme="majorBidi" w:hAnsiTheme="majorBidi" w:cstheme="majorBidi"/>
          <w:sz w:val="24"/>
          <w:szCs w:val="24"/>
        </w:rPr>
        <w:t>T</w:t>
      </w:r>
      <w:r w:rsidR="00892C14">
        <w:rPr>
          <w:rFonts w:asciiTheme="majorBidi" w:hAnsiTheme="majorBidi" w:cstheme="majorBidi"/>
          <w:sz w:val="24"/>
          <w:szCs w:val="24"/>
        </w:rPr>
        <w:t xml:space="preserve">he </w:t>
      </w:r>
      <w:r>
        <w:rPr>
          <w:rFonts w:asciiTheme="majorBidi" w:hAnsiTheme="majorBidi" w:cstheme="majorBidi"/>
          <w:sz w:val="24"/>
          <w:szCs w:val="24"/>
        </w:rPr>
        <w:t xml:space="preserve">normalized scores obtained from the </w:t>
      </w:r>
      <w:r w:rsidR="00892C14">
        <w:rPr>
          <w:rFonts w:asciiTheme="majorBidi" w:hAnsiTheme="majorBidi" w:cstheme="majorBidi"/>
          <w:sz w:val="24"/>
          <w:szCs w:val="24"/>
        </w:rPr>
        <w:t xml:space="preserve">three classifiers </w:t>
      </w:r>
      <w:r>
        <w:rPr>
          <w:rFonts w:asciiTheme="majorBidi" w:hAnsiTheme="majorBidi" w:cstheme="majorBidi"/>
          <w:sz w:val="24"/>
          <w:szCs w:val="24"/>
        </w:rPr>
        <w:t>were also combined using</w:t>
      </w:r>
      <w:r w:rsidR="00892C14">
        <w:rPr>
          <w:rFonts w:asciiTheme="majorBidi" w:hAnsiTheme="majorBidi" w:cstheme="majorBidi"/>
          <w:sz w:val="24"/>
          <w:szCs w:val="24"/>
        </w:rPr>
        <w:t xml:space="preserve"> the random forest method</w:t>
      </w:r>
      <w:r>
        <w:rPr>
          <w:rFonts w:asciiTheme="majorBidi" w:hAnsiTheme="majorBidi" w:cstheme="majorBidi"/>
          <w:sz w:val="24"/>
          <w:szCs w:val="24"/>
        </w:rPr>
        <w:t>. At each node of the tree, the classifiers and the cutoff values</w:t>
      </w:r>
      <w:r w:rsidR="00486E4F">
        <w:rPr>
          <w:rFonts w:asciiTheme="majorBidi" w:hAnsiTheme="majorBidi" w:cstheme="majorBidi"/>
          <w:sz w:val="24"/>
          <w:szCs w:val="24"/>
        </w:rPr>
        <w:t>,</w:t>
      </w:r>
      <w:r>
        <w:rPr>
          <w:rFonts w:asciiTheme="majorBidi" w:hAnsiTheme="majorBidi" w:cstheme="majorBidi"/>
          <w:sz w:val="24"/>
          <w:szCs w:val="24"/>
        </w:rPr>
        <w:t xml:space="preserve"> </w:t>
      </w:r>
      <w:r w:rsidR="00486E4F">
        <w:rPr>
          <w:rFonts w:asciiTheme="majorBidi" w:hAnsiTheme="majorBidi" w:cstheme="majorBidi"/>
          <w:sz w:val="24"/>
          <w:szCs w:val="24"/>
        </w:rPr>
        <w:t xml:space="preserve">for each classifier and each level of the tree, </w:t>
      </w:r>
      <w:r>
        <w:rPr>
          <w:rFonts w:asciiTheme="majorBidi" w:hAnsiTheme="majorBidi" w:cstheme="majorBidi"/>
          <w:sz w:val="24"/>
          <w:szCs w:val="24"/>
        </w:rPr>
        <w:t xml:space="preserve">are chosen to optimize the results.  </w:t>
      </w:r>
      <w:r w:rsidR="00892C14">
        <w:rPr>
          <w:rFonts w:asciiTheme="majorBidi" w:hAnsiTheme="majorBidi" w:cstheme="majorBidi"/>
          <w:sz w:val="24"/>
          <w:szCs w:val="24"/>
        </w:rPr>
        <w:t xml:space="preserve">The parameters </w:t>
      </w:r>
      <w:r w:rsidR="008931AF">
        <w:rPr>
          <w:rFonts w:asciiTheme="majorBidi" w:hAnsiTheme="majorBidi" w:cstheme="majorBidi"/>
          <w:sz w:val="24"/>
          <w:szCs w:val="24"/>
        </w:rPr>
        <w:t xml:space="preserve">representing the </w:t>
      </w:r>
      <w:r w:rsidR="005B027F">
        <w:rPr>
          <w:rFonts w:asciiTheme="majorBidi" w:hAnsiTheme="majorBidi" w:cstheme="majorBidi"/>
          <w:sz w:val="24"/>
          <w:szCs w:val="24"/>
        </w:rPr>
        <w:t>ensemble</w:t>
      </w:r>
      <w:r w:rsidR="008931AF">
        <w:rPr>
          <w:rFonts w:asciiTheme="majorBidi" w:hAnsiTheme="majorBidi" w:cstheme="majorBidi"/>
          <w:sz w:val="24"/>
          <w:szCs w:val="24"/>
        </w:rPr>
        <w:t xml:space="preserve"> of trees in the forest</w:t>
      </w:r>
      <w:r>
        <w:rPr>
          <w:rFonts w:asciiTheme="majorBidi" w:hAnsiTheme="majorBidi" w:cstheme="majorBidi"/>
          <w:sz w:val="24"/>
          <w:szCs w:val="24"/>
        </w:rPr>
        <w:t>,</w:t>
      </w:r>
      <w:r w:rsidR="008931AF">
        <w:rPr>
          <w:rFonts w:asciiTheme="majorBidi" w:hAnsiTheme="majorBidi" w:cstheme="majorBidi"/>
          <w:sz w:val="24"/>
          <w:szCs w:val="24"/>
        </w:rPr>
        <w:t xml:space="preserve"> the </w:t>
      </w:r>
      <w:r>
        <w:rPr>
          <w:rFonts w:asciiTheme="majorBidi" w:hAnsiTheme="majorBidi" w:cstheme="majorBidi"/>
          <w:sz w:val="24"/>
          <w:szCs w:val="24"/>
        </w:rPr>
        <w:t xml:space="preserve">maximum number of </w:t>
      </w:r>
      <w:r w:rsidR="008931AF">
        <w:rPr>
          <w:rFonts w:asciiTheme="majorBidi" w:hAnsiTheme="majorBidi" w:cstheme="majorBidi"/>
          <w:sz w:val="24"/>
          <w:szCs w:val="24"/>
        </w:rPr>
        <w:t>levels</w:t>
      </w:r>
      <w:r w:rsidR="005B027F">
        <w:rPr>
          <w:rFonts w:asciiTheme="majorBidi" w:hAnsiTheme="majorBidi" w:cstheme="majorBidi"/>
          <w:sz w:val="24"/>
          <w:szCs w:val="24"/>
        </w:rPr>
        <w:t xml:space="preserve"> for each tree,</w:t>
      </w:r>
      <w:r>
        <w:rPr>
          <w:rFonts w:asciiTheme="majorBidi" w:hAnsiTheme="majorBidi" w:cstheme="majorBidi"/>
          <w:sz w:val="24"/>
          <w:szCs w:val="24"/>
        </w:rPr>
        <w:t xml:space="preserve"> and a tree pruning parameter, α, </w:t>
      </w:r>
      <w:r w:rsidR="005B027F">
        <w:rPr>
          <w:rFonts w:asciiTheme="majorBidi" w:hAnsiTheme="majorBidi" w:cstheme="majorBidi"/>
          <w:sz w:val="24"/>
          <w:szCs w:val="24"/>
        </w:rPr>
        <w:t xml:space="preserve">which chooses the subtree that minimizes the cost complexity measure, </w:t>
      </w:r>
      <w:r w:rsidR="00892C14">
        <w:rPr>
          <w:rFonts w:asciiTheme="majorBidi" w:hAnsiTheme="majorBidi" w:cstheme="majorBidi"/>
          <w:sz w:val="24"/>
          <w:szCs w:val="24"/>
        </w:rPr>
        <w:t xml:space="preserve">were </w:t>
      </w:r>
      <w:r w:rsidR="005B027F">
        <w:rPr>
          <w:rFonts w:asciiTheme="majorBidi" w:hAnsiTheme="majorBidi" w:cstheme="majorBidi"/>
          <w:sz w:val="24"/>
          <w:szCs w:val="24"/>
        </w:rPr>
        <w:t xml:space="preserve">all </w:t>
      </w:r>
      <w:r w:rsidR="00892C14">
        <w:rPr>
          <w:rFonts w:asciiTheme="majorBidi" w:hAnsiTheme="majorBidi" w:cstheme="majorBidi"/>
          <w:sz w:val="24"/>
          <w:szCs w:val="24"/>
        </w:rPr>
        <w:t xml:space="preserve">optimized to find the </w:t>
      </w:r>
      <w:r w:rsidR="008931AF">
        <w:rPr>
          <w:rFonts w:asciiTheme="majorBidi" w:hAnsiTheme="majorBidi" w:cstheme="majorBidi"/>
          <w:sz w:val="24"/>
          <w:szCs w:val="24"/>
        </w:rPr>
        <w:t>best fitting model with the three classifiers.</w:t>
      </w:r>
      <w:r w:rsidR="005B027F">
        <w:rPr>
          <w:rFonts w:asciiTheme="majorBidi" w:hAnsiTheme="majorBidi" w:cstheme="majorBidi"/>
          <w:sz w:val="24"/>
          <w:szCs w:val="24"/>
        </w:rPr>
        <w:t xml:space="preserve"> </w:t>
      </w:r>
      <w:r w:rsidR="00E3245D">
        <w:rPr>
          <w:rFonts w:asciiTheme="majorBidi" w:hAnsiTheme="majorBidi" w:cstheme="majorBidi"/>
          <w:sz w:val="24"/>
          <w:szCs w:val="24"/>
        </w:rPr>
        <w:t>The values for the optimized parameters are shown in Table 1 and these were optimized to yield the best values for AUC-ROC</w:t>
      </w:r>
      <w:r w:rsidR="0087373C">
        <w:rPr>
          <w:rFonts w:asciiTheme="majorBidi" w:hAnsiTheme="majorBidi" w:cstheme="majorBidi"/>
          <w:sz w:val="24"/>
          <w:szCs w:val="24"/>
        </w:rPr>
        <w:t>, calculated as described below</w:t>
      </w:r>
      <w:r w:rsidR="00E3245D">
        <w:rPr>
          <w:rFonts w:asciiTheme="majorBidi" w:hAnsiTheme="majorBidi" w:cstheme="majorBidi"/>
          <w:sz w:val="24"/>
          <w:szCs w:val="24"/>
        </w:rPr>
        <w:t>.  For all the RF calculations, the optimal values of</w:t>
      </w:r>
      <w:r w:rsidR="00FD6649">
        <w:rPr>
          <w:rFonts w:asciiTheme="majorBidi" w:hAnsiTheme="majorBidi" w:cstheme="majorBidi"/>
          <w:sz w:val="24"/>
          <w:szCs w:val="24"/>
        </w:rPr>
        <w:t xml:space="preserve"> </w:t>
      </w:r>
      <w:r w:rsidR="00E3245D">
        <w:rPr>
          <w:rFonts w:asciiTheme="majorBidi" w:hAnsiTheme="majorBidi" w:cstheme="majorBidi"/>
          <w:sz w:val="24"/>
          <w:szCs w:val="24"/>
        </w:rPr>
        <w:t>100 trees, 10 levels and a pruning parameter of 2.5X10</w:t>
      </w:r>
      <w:r w:rsidR="00E3245D">
        <w:rPr>
          <w:rFonts w:asciiTheme="majorBidi" w:hAnsiTheme="majorBidi" w:cstheme="majorBidi"/>
          <w:sz w:val="24"/>
          <w:szCs w:val="24"/>
          <w:vertAlign w:val="superscript"/>
        </w:rPr>
        <w:t>-</w:t>
      </w:r>
      <w:r w:rsidR="00D86AC0">
        <w:rPr>
          <w:rFonts w:asciiTheme="majorBidi" w:hAnsiTheme="majorBidi" w:cstheme="majorBidi"/>
          <w:sz w:val="24"/>
          <w:szCs w:val="24"/>
          <w:vertAlign w:val="superscript"/>
        </w:rPr>
        <w:t>5</w:t>
      </w:r>
      <w:r w:rsidR="00E3245D">
        <w:rPr>
          <w:rFonts w:asciiTheme="majorBidi" w:hAnsiTheme="majorBidi" w:cstheme="majorBidi"/>
          <w:sz w:val="24"/>
          <w:szCs w:val="24"/>
        </w:rPr>
        <w:t xml:space="preserve"> were used. </w:t>
      </w:r>
      <w:r w:rsidR="005B027F">
        <w:rPr>
          <w:rFonts w:asciiTheme="majorBidi" w:hAnsiTheme="majorBidi" w:cstheme="majorBidi"/>
          <w:sz w:val="24"/>
          <w:szCs w:val="24"/>
        </w:rPr>
        <w:t xml:space="preserve">The random forest model was trained using a subset of the database as the training set, as described below in the </w:t>
      </w:r>
      <w:r w:rsidR="00CA1663">
        <w:rPr>
          <w:rFonts w:asciiTheme="majorBidi" w:hAnsiTheme="majorBidi" w:cstheme="majorBidi"/>
          <w:sz w:val="24"/>
          <w:szCs w:val="24"/>
        </w:rPr>
        <w:t>Cross-Validation</w:t>
      </w:r>
      <w:r w:rsidR="005B027F">
        <w:rPr>
          <w:rFonts w:asciiTheme="majorBidi" w:hAnsiTheme="majorBidi" w:cstheme="majorBidi"/>
          <w:sz w:val="24"/>
          <w:szCs w:val="24"/>
        </w:rPr>
        <w:t xml:space="preserve"> section.</w:t>
      </w:r>
    </w:p>
    <w:p w14:paraId="7FE165A2" w14:textId="77777777" w:rsidR="00892C14" w:rsidRDefault="00892C14" w:rsidP="00B67C97">
      <w:pPr>
        <w:spacing w:after="0" w:line="240" w:lineRule="auto"/>
        <w:rPr>
          <w:rFonts w:asciiTheme="majorBidi" w:hAnsiTheme="majorBidi" w:cstheme="majorBidi"/>
          <w:b/>
          <w:bCs/>
          <w:sz w:val="24"/>
          <w:szCs w:val="24"/>
        </w:rPr>
      </w:pPr>
    </w:p>
    <w:p w14:paraId="7CC153AB" w14:textId="16CA454B" w:rsidR="007C4820" w:rsidRDefault="005B027F" w:rsidP="00B67C97">
      <w:pP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Leave </w:t>
      </w:r>
      <w:r w:rsidR="005747F2">
        <w:rPr>
          <w:rFonts w:asciiTheme="majorBidi" w:hAnsiTheme="majorBidi" w:cstheme="majorBidi"/>
          <w:b/>
          <w:bCs/>
          <w:sz w:val="24"/>
          <w:szCs w:val="24"/>
        </w:rPr>
        <w:t>O</w:t>
      </w:r>
      <w:r>
        <w:rPr>
          <w:rFonts w:asciiTheme="majorBidi" w:hAnsiTheme="majorBidi" w:cstheme="majorBidi"/>
          <w:b/>
          <w:bCs/>
          <w:sz w:val="24"/>
          <w:szCs w:val="24"/>
        </w:rPr>
        <w:t xml:space="preserve">ne Out and </w:t>
      </w:r>
      <w:r w:rsidR="008931AF">
        <w:rPr>
          <w:rFonts w:asciiTheme="majorBidi" w:hAnsiTheme="majorBidi" w:cstheme="majorBidi"/>
          <w:b/>
          <w:bCs/>
          <w:sz w:val="24"/>
          <w:szCs w:val="24"/>
        </w:rPr>
        <w:t>K-fold Cross Validation</w:t>
      </w:r>
      <w:r w:rsidR="007C4820">
        <w:rPr>
          <w:rFonts w:asciiTheme="majorBidi" w:hAnsiTheme="majorBidi" w:cstheme="majorBidi"/>
          <w:b/>
          <w:bCs/>
          <w:sz w:val="24"/>
          <w:szCs w:val="24"/>
        </w:rPr>
        <w:t>:</w:t>
      </w:r>
    </w:p>
    <w:p w14:paraId="482B0866" w14:textId="034669C1" w:rsidR="005747F2" w:rsidRDefault="005747F2" w:rsidP="00B67C97">
      <w:pPr>
        <w:spacing w:after="0" w:line="240" w:lineRule="auto"/>
        <w:rPr>
          <w:rFonts w:asciiTheme="majorBidi" w:hAnsiTheme="majorBidi" w:cstheme="majorBidi"/>
          <w:sz w:val="24"/>
          <w:szCs w:val="24"/>
        </w:rPr>
      </w:pPr>
      <w:r>
        <w:rPr>
          <w:rFonts w:asciiTheme="majorBidi" w:hAnsiTheme="majorBidi" w:cstheme="majorBidi"/>
          <w:sz w:val="24"/>
          <w:szCs w:val="24"/>
        </w:rPr>
        <w:t>In order to develop the parameters for the meta method, a training set is chosen.  W</w:t>
      </w:r>
      <w:r w:rsidR="00411C5F">
        <w:rPr>
          <w:rFonts w:asciiTheme="majorBidi" w:hAnsiTheme="majorBidi" w:cstheme="majorBidi"/>
          <w:sz w:val="24"/>
          <w:szCs w:val="24"/>
        </w:rPr>
        <w:t>e</w:t>
      </w:r>
      <w:r>
        <w:rPr>
          <w:rFonts w:asciiTheme="majorBidi" w:hAnsiTheme="majorBidi" w:cstheme="majorBidi"/>
          <w:sz w:val="24"/>
          <w:szCs w:val="24"/>
        </w:rPr>
        <w:t xml:space="preserve"> first used a Leave One Out C</w:t>
      </w:r>
      <w:r w:rsidR="00411C5F">
        <w:rPr>
          <w:rFonts w:asciiTheme="majorBidi" w:hAnsiTheme="majorBidi" w:cstheme="majorBidi"/>
          <w:sz w:val="24"/>
          <w:szCs w:val="24"/>
        </w:rPr>
        <w:t>ross-Validation</w:t>
      </w:r>
      <w:r>
        <w:rPr>
          <w:rFonts w:asciiTheme="majorBidi" w:hAnsiTheme="majorBidi" w:cstheme="majorBidi"/>
          <w:sz w:val="24"/>
          <w:szCs w:val="24"/>
        </w:rPr>
        <w:t xml:space="preserve"> (LOOC) where all but one protein from the database was used as the training set and the parameters derived were used to predict the results for the one protein that was left out of the training set.  This process was repeated by leaving a different protein out of the training set each time.</w:t>
      </w:r>
    </w:p>
    <w:p w14:paraId="084D030E" w14:textId="77777777" w:rsidR="005747F2" w:rsidRDefault="005747F2" w:rsidP="00B67C97">
      <w:pPr>
        <w:spacing w:after="0" w:line="240" w:lineRule="auto"/>
        <w:rPr>
          <w:rFonts w:asciiTheme="majorBidi" w:hAnsiTheme="majorBidi" w:cstheme="majorBidi"/>
          <w:sz w:val="24"/>
          <w:szCs w:val="24"/>
        </w:rPr>
      </w:pPr>
    </w:p>
    <w:p w14:paraId="69927B6B" w14:textId="1F3E8E3E" w:rsidR="007C4820" w:rsidRDefault="005747F2" w:rsidP="00B67C97">
      <w:pPr>
        <w:spacing w:after="0" w:line="240" w:lineRule="auto"/>
        <w:rPr>
          <w:rFonts w:asciiTheme="majorBidi" w:hAnsiTheme="majorBidi" w:cstheme="majorBidi"/>
          <w:sz w:val="24"/>
          <w:szCs w:val="24"/>
        </w:rPr>
      </w:pPr>
      <w:r>
        <w:rPr>
          <w:rFonts w:asciiTheme="majorBidi" w:hAnsiTheme="majorBidi" w:cstheme="majorBidi"/>
          <w:sz w:val="24"/>
          <w:szCs w:val="24"/>
        </w:rPr>
        <w:t>For K-fold cross validation, t</w:t>
      </w:r>
      <w:r w:rsidR="007C4820" w:rsidRPr="007C4820">
        <w:rPr>
          <w:rFonts w:asciiTheme="majorBidi" w:hAnsiTheme="majorBidi" w:cstheme="majorBidi"/>
          <w:sz w:val="24"/>
          <w:szCs w:val="24"/>
        </w:rPr>
        <w:t>he</w:t>
      </w:r>
      <w:r w:rsidR="007C4820">
        <w:rPr>
          <w:rFonts w:asciiTheme="majorBidi" w:hAnsiTheme="majorBidi" w:cstheme="majorBidi"/>
          <w:sz w:val="24"/>
          <w:szCs w:val="24"/>
        </w:rPr>
        <w:t xml:space="preserve"> data</w:t>
      </w:r>
      <w:r>
        <w:rPr>
          <w:rFonts w:asciiTheme="majorBidi" w:hAnsiTheme="majorBidi" w:cstheme="majorBidi"/>
          <w:sz w:val="24"/>
          <w:szCs w:val="24"/>
        </w:rPr>
        <w:t xml:space="preserve">base </w:t>
      </w:r>
      <w:r w:rsidR="007C4820">
        <w:rPr>
          <w:rFonts w:asciiTheme="majorBidi" w:hAnsiTheme="majorBidi" w:cstheme="majorBidi"/>
          <w:sz w:val="24"/>
          <w:szCs w:val="24"/>
        </w:rPr>
        <w:t xml:space="preserve">was randomly divided into </w:t>
      </w:r>
      <w:r>
        <w:rPr>
          <w:rFonts w:asciiTheme="majorBidi" w:hAnsiTheme="majorBidi" w:cstheme="majorBidi"/>
          <w:sz w:val="24"/>
          <w:szCs w:val="24"/>
        </w:rPr>
        <w:t>K</w:t>
      </w:r>
      <w:r w:rsidR="007C4820">
        <w:rPr>
          <w:rFonts w:asciiTheme="majorBidi" w:hAnsiTheme="majorBidi" w:cstheme="majorBidi"/>
          <w:sz w:val="24"/>
          <w:szCs w:val="24"/>
        </w:rPr>
        <w:t xml:space="preserve"> sets</w:t>
      </w:r>
      <w:r>
        <w:rPr>
          <w:rFonts w:asciiTheme="majorBidi" w:hAnsiTheme="majorBidi" w:cstheme="majorBidi"/>
          <w:sz w:val="24"/>
          <w:szCs w:val="24"/>
        </w:rPr>
        <w:t>, 5 sets</w:t>
      </w:r>
      <w:r w:rsidR="007C4820">
        <w:rPr>
          <w:rFonts w:asciiTheme="majorBidi" w:hAnsiTheme="majorBidi" w:cstheme="majorBidi"/>
          <w:sz w:val="24"/>
          <w:szCs w:val="24"/>
        </w:rPr>
        <w:t xml:space="preserve"> for five-fold cross validation and 10 sets for 10-fold cross validation.  </w:t>
      </w:r>
      <w:r>
        <w:rPr>
          <w:rFonts w:asciiTheme="majorBidi" w:hAnsiTheme="majorBidi" w:cstheme="majorBidi"/>
          <w:sz w:val="24"/>
          <w:szCs w:val="24"/>
        </w:rPr>
        <w:t xml:space="preserve">If the total number of proteins in the database is not exactly divisible by 5 or 10, the additional proteins were added to some of the K-sets.  </w:t>
      </w:r>
      <w:r w:rsidR="007C4820">
        <w:rPr>
          <w:rFonts w:asciiTheme="majorBidi" w:hAnsiTheme="majorBidi" w:cstheme="majorBidi"/>
          <w:sz w:val="24"/>
          <w:szCs w:val="24"/>
        </w:rPr>
        <w:t>Using 4 of the 5 sets as training (or 9 of the 10 sets for 10-fold cross-validation), the parameters b</w:t>
      </w:r>
      <w:r w:rsidR="007C4820">
        <w:rPr>
          <w:rFonts w:asciiTheme="majorBidi" w:hAnsiTheme="majorBidi" w:cstheme="majorBidi"/>
          <w:sz w:val="24"/>
          <w:szCs w:val="24"/>
          <w:vertAlign w:val="subscript"/>
        </w:rPr>
        <w:t>i</w:t>
      </w:r>
      <w:r w:rsidR="009313DB">
        <w:rPr>
          <w:rFonts w:asciiTheme="majorBidi" w:hAnsiTheme="majorBidi" w:cstheme="majorBidi"/>
          <w:sz w:val="24"/>
          <w:szCs w:val="24"/>
        </w:rPr>
        <w:t>,</w:t>
      </w:r>
      <w:r w:rsidR="007C4820">
        <w:rPr>
          <w:rFonts w:asciiTheme="majorBidi" w:hAnsiTheme="majorBidi" w:cstheme="majorBidi"/>
          <w:sz w:val="24"/>
          <w:szCs w:val="24"/>
        </w:rPr>
        <w:t xml:space="preserve"> </w:t>
      </w:r>
      <w:r w:rsidR="009313DB">
        <w:rPr>
          <w:rFonts w:asciiTheme="majorBidi" w:hAnsiTheme="majorBidi" w:cstheme="majorBidi"/>
          <w:sz w:val="24"/>
          <w:szCs w:val="24"/>
        </w:rPr>
        <w:t xml:space="preserve">in the logistic regression model, </w:t>
      </w:r>
      <w:r w:rsidR="007C4820">
        <w:rPr>
          <w:rFonts w:asciiTheme="majorBidi" w:hAnsiTheme="majorBidi" w:cstheme="majorBidi"/>
          <w:sz w:val="24"/>
          <w:szCs w:val="24"/>
        </w:rPr>
        <w:t>were calculated and then these parameters were used to make the prediction on the fifth (tenth) set.  The process was repeated by choosing a different set of 4 (or 9) until the probability of a residue being at the interface is predicted for all</w:t>
      </w:r>
      <w:r w:rsidR="009313DB">
        <w:rPr>
          <w:rFonts w:asciiTheme="majorBidi" w:hAnsiTheme="majorBidi" w:cstheme="majorBidi"/>
          <w:sz w:val="24"/>
          <w:szCs w:val="24"/>
        </w:rPr>
        <w:t xml:space="preserve"> the</w:t>
      </w:r>
      <w:r w:rsidR="007C4820">
        <w:rPr>
          <w:rFonts w:asciiTheme="majorBidi" w:hAnsiTheme="majorBidi" w:cstheme="majorBidi"/>
          <w:sz w:val="24"/>
          <w:szCs w:val="24"/>
        </w:rPr>
        <w:t xml:space="preserve"> proteins</w:t>
      </w:r>
      <w:r w:rsidR="009313DB">
        <w:rPr>
          <w:rFonts w:asciiTheme="majorBidi" w:hAnsiTheme="majorBidi" w:cstheme="majorBidi"/>
          <w:sz w:val="24"/>
          <w:szCs w:val="24"/>
        </w:rPr>
        <w:t xml:space="preserve"> in the complete data set</w:t>
      </w:r>
      <w:r w:rsidR="007C4820">
        <w:rPr>
          <w:rFonts w:asciiTheme="majorBidi" w:hAnsiTheme="majorBidi" w:cstheme="majorBidi"/>
          <w:sz w:val="24"/>
          <w:szCs w:val="24"/>
        </w:rPr>
        <w:t>.</w:t>
      </w:r>
      <w:r w:rsidR="004421C9">
        <w:rPr>
          <w:rFonts w:asciiTheme="majorBidi" w:hAnsiTheme="majorBidi" w:cstheme="majorBidi"/>
          <w:sz w:val="24"/>
          <w:szCs w:val="24"/>
        </w:rPr>
        <w:t xml:space="preserve">  </w:t>
      </w:r>
      <w:r>
        <w:rPr>
          <w:rFonts w:asciiTheme="majorBidi" w:hAnsiTheme="majorBidi" w:cstheme="majorBidi"/>
          <w:sz w:val="24"/>
          <w:szCs w:val="24"/>
        </w:rPr>
        <w:t xml:space="preserve">By applying the parameters obtained from the training, </w:t>
      </w:r>
      <w:r w:rsidR="004421C9">
        <w:rPr>
          <w:rFonts w:asciiTheme="majorBidi" w:hAnsiTheme="majorBidi" w:cstheme="majorBidi"/>
          <w:sz w:val="24"/>
          <w:szCs w:val="24"/>
        </w:rPr>
        <w:t xml:space="preserve">a value for </w:t>
      </w:r>
      <w:proofErr w:type="spellStart"/>
      <w:r w:rsidR="004421C9">
        <w:rPr>
          <w:rFonts w:asciiTheme="majorBidi" w:hAnsiTheme="majorBidi" w:cstheme="majorBidi"/>
          <w:sz w:val="24"/>
          <w:szCs w:val="24"/>
        </w:rPr>
        <w:t>p</w:t>
      </w:r>
      <w:r w:rsidR="004421C9">
        <w:rPr>
          <w:rFonts w:asciiTheme="majorBidi" w:hAnsiTheme="majorBidi" w:cstheme="majorBidi"/>
          <w:sz w:val="24"/>
          <w:szCs w:val="24"/>
          <w:vertAlign w:val="subscript"/>
        </w:rPr>
        <w:t>meta</w:t>
      </w:r>
      <w:proofErr w:type="spellEnd"/>
      <w:r w:rsidR="004421C9">
        <w:rPr>
          <w:rFonts w:asciiTheme="majorBidi" w:hAnsiTheme="majorBidi" w:cstheme="majorBidi"/>
          <w:sz w:val="24"/>
          <w:szCs w:val="24"/>
          <w:vertAlign w:val="subscript"/>
        </w:rPr>
        <w:t>-DPI</w:t>
      </w:r>
      <w:r w:rsidR="004421C9">
        <w:rPr>
          <w:rFonts w:asciiTheme="majorBidi" w:hAnsiTheme="majorBidi" w:cstheme="majorBidi"/>
          <w:sz w:val="24"/>
          <w:szCs w:val="24"/>
        </w:rPr>
        <w:t>, between 0 and 1</w:t>
      </w:r>
      <w:r>
        <w:rPr>
          <w:rFonts w:asciiTheme="majorBidi" w:hAnsiTheme="majorBidi" w:cstheme="majorBidi"/>
          <w:sz w:val="24"/>
          <w:szCs w:val="24"/>
        </w:rPr>
        <w:t>,</w:t>
      </w:r>
      <w:r w:rsidR="004421C9">
        <w:rPr>
          <w:rFonts w:asciiTheme="majorBidi" w:hAnsiTheme="majorBidi" w:cstheme="majorBidi"/>
          <w:sz w:val="24"/>
          <w:szCs w:val="24"/>
        </w:rPr>
        <w:t xml:space="preserve"> </w:t>
      </w:r>
      <w:r>
        <w:rPr>
          <w:rFonts w:asciiTheme="majorBidi" w:hAnsiTheme="majorBidi" w:cstheme="majorBidi"/>
          <w:sz w:val="24"/>
          <w:szCs w:val="24"/>
        </w:rPr>
        <w:t xml:space="preserve">was calculated </w:t>
      </w:r>
      <w:r w:rsidR="004421C9">
        <w:rPr>
          <w:rFonts w:asciiTheme="majorBidi" w:hAnsiTheme="majorBidi" w:cstheme="majorBidi"/>
          <w:sz w:val="24"/>
          <w:szCs w:val="24"/>
        </w:rPr>
        <w:t>for every residue in each of the</w:t>
      </w:r>
      <w:r w:rsidR="009313DB">
        <w:rPr>
          <w:rFonts w:asciiTheme="majorBidi" w:hAnsiTheme="majorBidi" w:cstheme="majorBidi"/>
          <w:sz w:val="24"/>
          <w:szCs w:val="24"/>
        </w:rPr>
        <w:t xml:space="preserve">se </w:t>
      </w:r>
      <w:r w:rsidR="004421C9">
        <w:rPr>
          <w:rFonts w:asciiTheme="majorBidi" w:hAnsiTheme="majorBidi" w:cstheme="majorBidi"/>
          <w:sz w:val="24"/>
          <w:szCs w:val="24"/>
        </w:rPr>
        <w:t>proteins</w:t>
      </w:r>
      <w:r w:rsidR="009313DB">
        <w:rPr>
          <w:rFonts w:asciiTheme="majorBidi" w:hAnsiTheme="majorBidi" w:cstheme="majorBidi"/>
          <w:sz w:val="24"/>
          <w:szCs w:val="24"/>
        </w:rPr>
        <w:t xml:space="preserve"> </w:t>
      </w:r>
      <w:r>
        <w:rPr>
          <w:rFonts w:asciiTheme="majorBidi" w:hAnsiTheme="majorBidi" w:cstheme="majorBidi"/>
          <w:sz w:val="24"/>
          <w:szCs w:val="24"/>
        </w:rPr>
        <w:t>in the database</w:t>
      </w:r>
      <w:r w:rsidR="009313DB">
        <w:rPr>
          <w:rFonts w:asciiTheme="majorBidi" w:hAnsiTheme="majorBidi" w:cstheme="majorBidi"/>
          <w:sz w:val="24"/>
          <w:szCs w:val="24"/>
        </w:rPr>
        <w:t xml:space="preserve"> using:</w:t>
      </w:r>
    </w:p>
    <w:p w14:paraId="730F3267" w14:textId="65CC3170" w:rsidR="004421C9" w:rsidRDefault="004421C9" w:rsidP="00B67C97">
      <w:pPr>
        <w:spacing w:after="0" w:line="240" w:lineRule="auto"/>
        <w:rPr>
          <w:rFonts w:asciiTheme="majorBidi" w:hAnsiTheme="majorBidi" w:cstheme="majorBidi"/>
          <w:sz w:val="24"/>
          <w:szCs w:val="24"/>
        </w:rPr>
      </w:pPr>
      <w:r>
        <w:rPr>
          <w:noProof/>
        </w:rPr>
        <w:drawing>
          <wp:inline distT="0" distB="0" distL="0" distR="0" wp14:anchorId="63531236" wp14:editId="4CF4C8E7">
            <wp:extent cx="5943600" cy="59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5630"/>
                    </a:xfrm>
                    <a:prstGeom prst="rect">
                      <a:avLst/>
                    </a:prstGeom>
                  </pic:spPr>
                </pic:pic>
              </a:graphicData>
            </a:graphic>
          </wp:inline>
        </w:drawing>
      </w:r>
    </w:p>
    <w:p w14:paraId="659188A0" w14:textId="77777777" w:rsidR="004421C9" w:rsidRDefault="004421C9" w:rsidP="00B67C97">
      <w:pPr>
        <w:spacing w:after="0" w:line="240" w:lineRule="auto"/>
        <w:rPr>
          <w:rFonts w:asciiTheme="majorBidi" w:hAnsiTheme="majorBidi" w:cstheme="majorBidi"/>
          <w:sz w:val="24"/>
          <w:szCs w:val="24"/>
        </w:rPr>
      </w:pPr>
    </w:p>
    <w:p w14:paraId="2C2D6880" w14:textId="69125F52" w:rsidR="004421C9" w:rsidRDefault="005747F2" w:rsidP="003E5728">
      <w:pPr>
        <w:spacing w:after="0" w:line="240" w:lineRule="auto"/>
        <w:rPr>
          <w:rFonts w:asciiTheme="majorBidi" w:hAnsiTheme="majorBidi" w:cstheme="majorBidi"/>
          <w:sz w:val="24"/>
          <w:szCs w:val="24"/>
        </w:rPr>
      </w:pPr>
      <w:r>
        <w:rPr>
          <w:rFonts w:asciiTheme="majorBidi" w:hAnsiTheme="majorBidi" w:cstheme="majorBidi"/>
          <w:sz w:val="24"/>
          <w:szCs w:val="24"/>
        </w:rPr>
        <w:t>A</w:t>
      </w:r>
      <w:r w:rsidR="009313DB">
        <w:rPr>
          <w:rFonts w:asciiTheme="majorBidi" w:hAnsiTheme="majorBidi" w:cstheme="majorBidi"/>
          <w:sz w:val="24"/>
          <w:szCs w:val="24"/>
        </w:rPr>
        <w:t xml:space="preserve"> similar</w:t>
      </w:r>
      <w:r>
        <w:rPr>
          <w:rFonts w:asciiTheme="majorBidi" w:hAnsiTheme="majorBidi" w:cstheme="majorBidi"/>
          <w:sz w:val="24"/>
          <w:szCs w:val="24"/>
        </w:rPr>
        <w:t xml:space="preserve"> LOOC and K</w:t>
      </w:r>
      <w:r w:rsidR="009313DB">
        <w:rPr>
          <w:rFonts w:asciiTheme="majorBidi" w:hAnsiTheme="majorBidi" w:cstheme="majorBidi"/>
          <w:sz w:val="24"/>
          <w:szCs w:val="24"/>
        </w:rPr>
        <w:t xml:space="preserve">-fold cross validation </w:t>
      </w:r>
      <w:r>
        <w:rPr>
          <w:rFonts w:asciiTheme="majorBidi" w:hAnsiTheme="majorBidi" w:cstheme="majorBidi"/>
          <w:sz w:val="24"/>
          <w:szCs w:val="24"/>
        </w:rPr>
        <w:t xml:space="preserve">was used </w:t>
      </w:r>
      <w:r w:rsidR="009313DB">
        <w:rPr>
          <w:rFonts w:asciiTheme="majorBidi" w:hAnsiTheme="majorBidi" w:cstheme="majorBidi"/>
          <w:sz w:val="24"/>
          <w:szCs w:val="24"/>
        </w:rPr>
        <w:t xml:space="preserve">for </w:t>
      </w:r>
      <w:r>
        <w:rPr>
          <w:rFonts w:asciiTheme="majorBidi" w:hAnsiTheme="majorBidi" w:cstheme="majorBidi"/>
          <w:sz w:val="24"/>
          <w:szCs w:val="24"/>
        </w:rPr>
        <w:t xml:space="preserve">training </w:t>
      </w:r>
      <w:r w:rsidR="009313DB">
        <w:rPr>
          <w:rFonts w:asciiTheme="majorBidi" w:hAnsiTheme="majorBidi" w:cstheme="majorBidi"/>
          <w:sz w:val="24"/>
          <w:szCs w:val="24"/>
        </w:rPr>
        <w:t xml:space="preserve">the random forest model.  Once the </w:t>
      </w:r>
      <w:r>
        <w:rPr>
          <w:rFonts w:asciiTheme="majorBidi" w:hAnsiTheme="majorBidi" w:cstheme="majorBidi"/>
          <w:sz w:val="24"/>
          <w:szCs w:val="24"/>
        </w:rPr>
        <w:t>tre</w:t>
      </w:r>
      <w:r w:rsidR="00411C5F">
        <w:rPr>
          <w:rFonts w:asciiTheme="majorBidi" w:hAnsiTheme="majorBidi" w:cstheme="majorBidi"/>
          <w:sz w:val="24"/>
          <w:szCs w:val="24"/>
        </w:rPr>
        <w:t>e</w:t>
      </w:r>
      <w:r>
        <w:rPr>
          <w:rFonts w:asciiTheme="majorBidi" w:hAnsiTheme="majorBidi" w:cstheme="majorBidi"/>
          <w:sz w:val="24"/>
          <w:szCs w:val="24"/>
        </w:rPr>
        <w:t>s are trained using the training set</w:t>
      </w:r>
      <w:r w:rsidR="009313DB">
        <w:rPr>
          <w:rFonts w:asciiTheme="majorBidi" w:hAnsiTheme="majorBidi" w:cstheme="majorBidi"/>
          <w:sz w:val="24"/>
          <w:szCs w:val="24"/>
        </w:rPr>
        <w:t xml:space="preserve">, the </w:t>
      </w:r>
      <w:r>
        <w:rPr>
          <w:rFonts w:asciiTheme="majorBidi" w:hAnsiTheme="majorBidi" w:cstheme="majorBidi"/>
          <w:sz w:val="24"/>
          <w:szCs w:val="24"/>
        </w:rPr>
        <w:t xml:space="preserve">random forest model classifies the residues </w:t>
      </w:r>
      <w:r>
        <w:rPr>
          <w:rFonts w:asciiTheme="majorBidi" w:hAnsiTheme="majorBidi" w:cstheme="majorBidi"/>
          <w:sz w:val="24"/>
          <w:szCs w:val="24"/>
        </w:rPr>
        <w:lastRenderedPageBreak/>
        <w:t>in the test set to one of the terminal nodes (leaves) in each tree in the forest</w:t>
      </w:r>
      <w:r w:rsidR="009313DB">
        <w:rPr>
          <w:rFonts w:asciiTheme="majorBidi" w:hAnsiTheme="majorBidi" w:cstheme="majorBidi"/>
          <w:sz w:val="24"/>
          <w:szCs w:val="24"/>
        </w:rPr>
        <w:t xml:space="preserve">. </w:t>
      </w:r>
      <w:r>
        <w:rPr>
          <w:rFonts w:asciiTheme="majorBidi" w:hAnsiTheme="majorBidi" w:cstheme="majorBidi"/>
          <w:sz w:val="24"/>
          <w:szCs w:val="24"/>
        </w:rPr>
        <w:t xml:space="preserve">Based on the results from the training set, the </w:t>
      </w:r>
      <w:r w:rsidR="003E5728">
        <w:rPr>
          <w:rFonts w:asciiTheme="majorBidi" w:hAnsiTheme="majorBidi" w:cstheme="majorBidi"/>
          <w:sz w:val="24"/>
          <w:szCs w:val="24"/>
        </w:rPr>
        <w:t xml:space="preserve">probability of being an interface residue is calculated for each terminal node in each tree.  </w:t>
      </w:r>
      <w:r w:rsidR="00B47718">
        <w:rPr>
          <w:rFonts w:asciiTheme="majorBidi" w:hAnsiTheme="majorBidi" w:cstheme="majorBidi"/>
          <w:sz w:val="24"/>
          <w:szCs w:val="24"/>
        </w:rPr>
        <w:t xml:space="preserve">For example, if a </w:t>
      </w:r>
      <w:r w:rsidR="003E5728">
        <w:rPr>
          <w:rFonts w:asciiTheme="majorBidi" w:hAnsiTheme="majorBidi" w:cstheme="majorBidi"/>
          <w:sz w:val="24"/>
          <w:szCs w:val="24"/>
        </w:rPr>
        <w:t>terminal node</w:t>
      </w:r>
      <w:r w:rsidR="00B47718">
        <w:rPr>
          <w:rFonts w:asciiTheme="majorBidi" w:hAnsiTheme="majorBidi" w:cstheme="majorBidi"/>
          <w:sz w:val="24"/>
          <w:szCs w:val="24"/>
        </w:rPr>
        <w:t xml:space="preserve"> in a tree in the random forest contains a total of 100 residues from the training set, and if 85 of those residues are non-interface and 15 are interface, then the probability </w:t>
      </w:r>
      <w:r w:rsidR="006B69A6">
        <w:rPr>
          <w:rFonts w:asciiTheme="majorBidi" w:hAnsiTheme="majorBidi" w:cstheme="majorBidi"/>
          <w:sz w:val="24"/>
          <w:szCs w:val="24"/>
        </w:rPr>
        <w:t>of</w:t>
      </w:r>
      <w:r w:rsidR="00B47718">
        <w:rPr>
          <w:rFonts w:asciiTheme="majorBidi" w:hAnsiTheme="majorBidi" w:cstheme="majorBidi"/>
          <w:sz w:val="24"/>
          <w:szCs w:val="24"/>
        </w:rPr>
        <w:t xml:space="preserve"> being an interface residue </w:t>
      </w:r>
      <w:r w:rsidR="003E5728">
        <w:rPr>
          <w:rFonts w:asciiTheme="majorBidi" w:hAnsiTheme="majorBidi" w:cstheme="majorBidi"/>
          <w:sz w:val="24"/>
          <w:szCs w:val="24"/>
        </w:rPr>
        <w:t xml:space="preserve">for that terminal node </w:t>
      </w:r>
      <w:r w:rsidR="00B47718">
        <w:rPr>
          <w:rFonts w:asciiTheme="majorBidi" w:hAnsiTheme="majorBidi" w:cstheme="majorBidi"/>
          <w:sz w:val="24"/>
          <w:szCs w:val="24"/>
        </w:rPr>
        <w:t xml:space="preserve">is 0.15.  A similar probability value is calculated for each </w:t>
      </w:r>
      <w:r w:rsidR="003E5728">
        <w:rPr>
          <w:rFonts w:asciiTheme="majorBidi" w:hAnsiTheme="majorBidi" w:cstheme="majorBidi"/>
          <w:sz w:val="24"/>
          <w:szCs w:val="24"/>
        </w:rPr>
        <w:t xml:space="preserve">terminal node </w:t>
      </w:r>
      <w:r w:rsidR="00B47718">
        <w:rPr>
          <w:rFonts w:asciiTheme="majorBidi" w:hAnsiTheme="majorBidi" w:cstheme="majorBidi"/>
          <w:sz w:val="24"/>
          <w:szCs w:val="24"/>
        </w:rPr>
        <w:t xml:space="preserve">for every tree in the random forest. </w:t>
      </w:r>
      <w:r w:rsidR="003E5728">
        <w:rPr>
          <w:rFonts w:asciiTheme="majorBidi" w:hAnsiTheme="majorBidi" w:cstheme="majorBidi"/>
          <w:sz w:val="24"/>
          <w:szCs w:val="24"/>
        </w:rPr>
        <w:t xml:space="preserve">For the test set, the probability of being an interface residue is calculated as the average probability of all the terminal nodes in the forest into which the test residue is classified.  </w:t>
      </w:r>
    </w:p>
    <w:p w14:paraId="36A19E25" w14:textId="77777777" w:rsidR="009313DB" w:rsidRDefault="009313DB" w:rsidP="00B67C97">
      <w:pPr>
        <w:spacing w:after="0" w:line="240" w:lineRule="auto"/>
        <w:rPr>
          <w:rFonts w:asciiTheme="majorBidi" w:hAnsiTheme="majorBidi" w:cstheme="majorBidi"/>
          <w:sz w:val="24"/>
          <w:szCs w:val="24"/>
        </w:rPr>
      </w:pPr>
    </w:p>
    <w:p w14:paraId="025BC24D" w14:textId="4181CB73" w:rsidR="004421C9" w:rsidRDefault="00486E4F" w:rsidP="00B67C97">
      <w:pPr>
        <w:spacing w:after="0" w:line="240" w:lineRule="auto"/>
        <w:rPr>
          <w:rFonts w:asciiTheme="majorBidi" w:hAnsiTheme="majorBidi" w:cstheme="majorBidi"/>
          <w:b/>
          <w:bCs/>
          <w:sz w:val="24"/>
          <w:szCs w:val="24"/>
        </w:rPr>
      </w:pPr>
      <w:r>
        <w:rPr>
          <w:rFonts w:asciiTheme="majorBidi" w:hAnsiTheme="majorBidi" w:cstheme="majorBidi"/>
          <w:b/>
          <w:bCs/>
          <w:sz w:val="24"/>
          <w:szCs w:val="24"/>
        </w:rPr>
        <w:t>Single Threshold Evaluation Metrics</w:t>
      </w:r>
      <w:r w:rsidR="004421C9">
        <w:rPr>
          <w:rFonts w:asciiTheme="majorBidi" w:hAnsiTheme="majorBidi" w:cstheme="majorBidi"/>
          <w:b/>
          <w:bCs/>
          <w:sz w:val="24"/>
          <w:szCs w:val="24"/>
        </w:rPr>
        <w:t xml:space="preserve"> of meta-DPI:</w:t>
      </w:r>
    </w:p>
    <w:p w14:paraId="64BD6B94" w14:textId="77777777" w:rsidR="004421C9" w:rsidRPr="004421C9" w:rsidRDefault="004421C9" w:rsidP="00B67C97">
      <w:pPr>
        <w:spacing w:after="0" w:line="240" w:lineRule="auto"/>
        <w:rPr>
          <w:rFonts w:asciiTheme="majorBidi" w:hAnsiTheme="majorBidi" w:cstheme="majorBidi"/>
          <w:sz w:val="24"/>
          <w:szCs w:val="24"/>
        </w:rPr>
      </w:pPr>
    </w:p>
    <w:p w14:paraId="2E7F5733" w14:textId="4072C15F" w:rsidR="00FB54A1" w:rsidRDefault="00E133C0" w:rsidP="00B67C97">
      <w:pPr>
        <w:spacing w:after="0" w:line="240" w:lineRule="auto"/>
        <w:rPr>
          <w:rFonts w:asciiTheme="majorBidi" w:hAnsiTheme="majorBidi" w:cstheme="majorBidi"/>
          <w:sz w:val="24"/>
          <w:szCs w:val="24"/>
        </w:rPr>
      </w:pPr>
      <w:r>
        <w:rPr>
          <w:rFonts w:asciiTheme="majorBidi" w:hAnsiTheme="majorBidi" w:cstheme="majorBidi"/>
          <w:sz w:val="24"/>
          <w:szCs w:val="24"/>
        </w:rPr>
        <w:t xml:space="preserve">The meta-DPI method, either through logistic regression or random forest, yields a value for the probability of being an interface residue, </w:t>
      </w:r>
      <w:r w:rsidR="004421C9">
        <w:rPr>
          <w:rFonts w:asciiTheme="majorBidi" w:hAnsiTheme="majorBidi" w:cstheme="majorBidi"/>
          <w:sz w:val="24"/>
          <w:szCs w:val="24"/>
        </w:rPr>
        <w:t>p</w:t>
      </w:r>
      <w:r>
        <w:rPr>
          <w:rFonts w:asciiTheme="majorBidi" w:hAnsiTheme="majorBidi" w:cstheme="majorBidi"/>
          <w:sz w:val="24"/>
          <w:szCs w:val="24"/>
        </w:rPr>
        <w:t>,</w:t>
      </w:r>
      <w:r w:rsidR="004421C9">
        <w:rPr>
          <w:rFonts w:asciiTheme="majorBidi" w:hAnsiTheme="majorBidi" w:cstheme="majorBidi"/>
          <w:sz w:val="24"/>
          <w:szCs w:val="24"/>
        </w:rPr>
        <w:t xml:space="preserve"> for each residue </w:t>
      </w:r>
      <w:r>
        <w:rPr>
          <w:rFonts w:asciiTheme="majorBidi" w:hAnsiTheme="majorBidi" w:cstheme="majorBidi"/>
          <w:sz w:val="24"/>
          <w:szCs w:val="24"/>
        </w:rPr>
        <w:t xml:space="preserve">of every protein in the database.  In order to then </w:t>
      </w:r>
      <w:r w:rsidR="00FB54A1">
        <w:rPr>
          <w:rFonts w:asciiTheme="majorBidi" w:hAnsiTheme="majorBidi" w:cstheme="majorBidi"/>
          <w:sz w:val="24"/>
          <w:szCs w:val="24"/>
        </w:rPr>
        <w:t>classif</w:t>
      </w:r>
      <w:r>
        <w:rPr>
          <w:rFonts w:asciiTheme="majorBidi" w:hAnsiTheme="majorBidi" w:cstheme="majorBidi"/>
          <w:sz w:val="24"/>
          <w:szCs w:val="24"/>
        </w:rPr>
        <w:t>y each residue</w:t>
      </w:r>
      <w:r w:rsidR="004421C9">
        <w:rPr>
          <w:rFonts w:asciiTheme="majorBidi" w:hAnsiTheme="majorBidi" w:cstheme="majorBidi"/>
          <w:sz w:val="24"/>
          <w:szCs w:val="24"/>
        </w:rPr>
        <w:t xml:space="preserve"> as interface or non-interface based on the value of p</w:t>
      </w:r>
      <w:r>
        <w:rPr>
          <w:rFonts w:asciiTheme="majorBidi" w:hAnsiTheme="majorBidi" w:cstheme="majorBidi"/>
          <w:sz w:val="24"/>
          <w:szCs w:val="24"/>
        </w:rPr>
        <w:t>, o</w:t>
      </w:r>
      <w:r w:rsidR="004421C9">
        <w:rPr>
          <w:rFonts w:asciiTheme="majorBidi" w:hAnsiTheme="majorBidi" w:cstheme="majorBidi"/>
          <w:sz w:val="24"/>
          <w:szCs w:val="24"/>
        </w:rPr>
        <w:t>ne approach</w:t>
      </w:r>
      <w:r w:rsidR="005C20CA">
        <w:rPr>
          <w:rFonts w:asciiTheme="majorBidi" w:hAnsiTheme="majorBidi" w:cstheme="majorBidi"/>
          <w:sz w:val="24"/>
          <w:szCs w:val="24"/>
        </w:rPr>
        <w:t xml:space="preserve"> is</w:t>
      </w:r>
      <w:r w:rsidR="004421C9">
        <w:rPr>
          <w:rFonts w:asciiTheme="majorBidi" w:hAnsiTheme="majorBidi" w:cstheme="majorBidi"/>
          <w:sz w:val="24"/>
          <w:szCs w:val="24"/>
        </w:rPr>
        <w:t xml:space="preserve"> to select the residues with the top N values of p as interface.  </w:t>
      </w:r>
      <w:r w:rsidR="00FB54A1">
        <w:rPr>
          <w:rFonts w:asciiTheme="majorBidi" w:hAnsiTheme="majorBidi" w:cstheme="majorBidi"/>
          <w:sz w:val="24"/>
          <w:szCs w:val="24"/>
        </w:rPr>
        <w:t>This approach chooses a single threshold value, N, for each query protein</w:t>
      </w:r>
      <w:r>
        <w:rPr>
          <w:rFonts w:asciiTheme="majorBidi" w:hAnsiTheme="majorBidi" w:cstheme="majorBidi"/>
          <w:sz w:val="24"/>
          <w:szCs w:val="24"/>
        </w:rPr>
        <w:t>.  More recently</w:t>
      </w:r>
      <w:r>
        <w:rPr>
          <w:rFonts w:asciiTheme="majorBidi" w:hAnsiTheme="majorBidi" w:cstheme="majorBidi"/>
          <w:sz w:val="24"/>
          <w:szCs w:val="24"/>
        </w:rPr>
        <w:fldChar w:fldCharType="begin"/>
      </w:r>
      <w:r w:rsidR="0004759D">
        <w:rPr>
          <w:rFonts w:asciiTheme="majorBidi" w:hAnsiTheme="majorBidi" w:cstheme="majorBidi"/>
          <w:sz w:val="24"/>
          <w:szCs w:val="24"/>
        </w:rPr>
        <w:instrText xml:space="preserve"> ADDIN EN.CITE &lt;EndNote&gt;&lt;Cite&gt;&lt;Author&gt;Zhang&lt;/Author&gt;&lt;Year&gt;2011&lt;/Year&gt;&lt;RecNum&gt;410&lt;/RecNum&gt;&lt;DisplayText&gt;[2]&lt;/DisplayText&gt;&lt;record&gt;&lt;rec-number&gt;410&lt;/rec-number&gt;&lt;foreign-keys&gt;&lt;key app="EN" db-id="x9p5dfweqsv9tkepxzpv50pv2affwvdd9ee0" timestamp="1613745198"&gt;410&lt;/key&gt;&lt;/foreign-keys&gt;&lt;ref-type name="Journal Article"&gt;17&lt;/ref-type&gt;&lt;contributors&gt;&lt;authors&gt;&lt;author&gt;Zhang, Q. C.&lt;/author&gt;&lt;author&gt;Deng, L.&lt;/author&gt;&lt;author&gt;Fisher, M.&lt;/author&gt;&lt;author&gt;Guan, J.&lt;/author&gt;&lt;author&gt;Honig, B.&lt;/author&gt;&lt;author&gt;Petrey, D.&lt;/author&gt;&lt;/authors&gt;&lt;/contributors&gt;&lt;auth-address&gt;Department of Biochemistry and Molecular Biophysics, Center for Computational Biology and Bioinformatics, Howard Hughes Medical Institute, Columbia University, 1130 St. Nicholas Avenue, Room 815, New York, NY 10032, USA.&lt;/auth-address&gt;&lt;titles&gt;&lt;title&gt;PredUs: a web server for predicting protein interfaces using structural neighbors&lt;/title&gt;&lt;secondary-title&gt;Nucleic Acids Res&lt;/secondary-title&gt;&lt;/titles&gt;&lt;periodical&gt;&lt;full-title&gt;Nucleic Acids Res&lt;/full-title&gt;&lt;abbr-1&gt;Nucleic acids research&lt;/abbr-1&gt;&lt;/periodical&gt;&lt;pages&gt;W283-7&lt;/pages&gt;&lt;volume&gt;39&lt;/volume&gt;&lt;number&gt;Web Server issue&lt;/number&gt;&lt;edition&gt;2011/05/26&lt;/edition&gt;&lt;keywords&gt;&lt;keyword&gt;Algorithms&lt;/keyword&gt;&lt;keyword&gt;Artificial Intelligence&lt;/keyword&gt;&lt;keyword&gt;Binding Sites&lt;/keyword&gt;&lt;keyword&gt;Internet&lt;/keyword&gt;&lt;keyword&gt;Models, Molecular&lt;/keyword&gt;&lt;keyword&gt;Multiprotein Complexes/*chemistry&lt;/keyword&gt;&lt;keyword&gt;Protein Conformation&lt;/keyword&gt;&lt;keyword&gt;Protein Interaction Mapping/*methods&lt;/keyword&gt;&lt;keyword&gt;*Software&lt;/keyword&gt;&lt;/keywords&gt;&lt;dates&gt;&lt;year&gt;2011&lt;/year&gt;&lt;pub-dates&gt;&lt;date&gt;Jul&lt;/date&gt;&lt;/pub-dates&gt;&lt;/dates&gt;&lt;isbn&gt;1362-4962 (Electronic)&amp;#xD;0305-1048 (Linking)&lt;/isbn&gt;&lt;accession-num&gt;21609948&lt;/accession-num&gt;&lt;urls&gt;&lt;related-urls&gt;&lt;url&gt;https://www.ncbi.nlm.nih.gov/pubmed/21609948&lt;/url&gt;&lt;url&gt;https://www.ncbi.nlm.nih.gov/pmc/articles/PMC3125747/pdf/gkr311.pdf&lt;/url&gt;&lt;/related-urls&gt;&lt;/urls&gt;&lt;custom2&gt;PMC3125747&lt;/custom2&gt;&lt;electronic-resource-num&gt;10.1093/nar/gkr311&lt;/electronic-resource-num&gt;&lt;/record&gt;&lt;/Cite&gt;&lt;/EndNote&gt;</w:instrText>
      </w:r>
      <w:r>
        <w:rPr>
          <w:rFonts w:asciiTheme="majorBidi" w:hAnsiTheme="majorBidi" w:cstheme="majorBidi"/>
          <w:sz w:val="24"/>
          <w:szCs w:val="24"/>
        </w:rPr>
        <w:fldChar w:fldCharType="separate"/>
      </w:r>
      <w:r w:rsidR="0004759D">
        <w:rPr>
          <w:rFonts w:asciiTheme="majorBidi" w:hAnsiTheme="majorBidi" w:cstheme="majorBidi"/>
          <w:noProof/>
          <w:sz w:val="24"/>
          <w:szCs w:val="24"/>
        </w:rPr>
        <w:t>[2]</w:t>
      </w:r>
      <w:r>
        <w:rPr>
          <w:rFonts w:asciiTheme="majorBidi" w:hAnsiTheme="majorBidi" w:cstheme="majorBidi"/>
          <w:sz w:val="24"/>
          <w:szCs w:val="24"/>
        </w:rPr>
        <w:fldChar w:fldCharType="end"/>
      </w:r>
      <w:r>
        <w:rPr>
          <w:rFonts w:asciiTheme="majorBidi" w:hAnsiTheme="majorBidi" w:cstheme="majorBidi"/>
          <w:sz w:val="24"/>
          <w:szCs w:val="24"/>
        </w:rPr>
        <w:t>,</w:t>
      </w:r>
      <w:r w:rsidR="00FB54A1">
        <w:rPr>
          <w:rFonts w:asciiTheme="majorBidi" w:hAnsiTheme="majorBidi" w:cstheme="majorBidi"/>
          <w:sz w:val="24"/>
          <w:szCs w:val="24"/>
        </w:rPr>
        <w:t xml:space="preserve"> a dynamic cutoff method </w:t>
      </w:r>
      <w:r>
        <w:rPr>
          <w:rFonts w:asciiTheme="majorBidi" w:hAnsiTheme="majorBidi" w:cstheme="majorBidi"/>
          <w:sz w:val="24"/>
          <w:szCs w:val="24"/>
        </w:rPr>
        <w:t xml:space="preserve">was proposed to find N for each query protein </w:t>
      </w:r>
      <w:r w:rsidR="00FB54A1">
        <w:rPr>
          <w:rFonts w:asciiTheme="majorBidi" w:hAnsiTheme="majorBidi" w:cstheme="majorBidi"/>
          <w:sz w:val="24"/>
          <w:szCs w:val="24"/>
        </w:rPr>
        <w:t>according to the following equation:</w:t>
      </w:r>
    </w:p>
    <w:p w14:paraId="4DF1840C" w14:textId="77777777" w:rsidR="00FB54A1" w:rsidRDefault="00FB54A1" w:rsidP="00B67C97">
      <w:pPr>
        <w:spacing w:after="0" w:line="240" w:lineRule="auto"/>
        <w:rPr>
          <w:rFonts w:asciiTheme="majorBidi" w:hAnsiTheme="majorBidi" w:cstheme="majorBidi"/>
          <w:sz w:val="24"/>
          <w:szCs w:val="24"/>
        </w:rPr>
      </w:pPr>
    </w:p>
    <w:p w14:paraId="69C1E4F7" w14:textId="3C944A92" w:rsidR="00FB54A1" w:rsidRDefault="00FB54A1" w:rsidP="00B67C97">
      <w:pPr>
        <w:spacing w:after="0" w:line="240" w:lineRule="auto"/>
        <w:rPr>
          <w:rFonts w:asciiTheme="majorBidi" w:hAnsiTheme="majorBidi" w:cstheme="majorBidi"/>
          <w:sz w:val="24"/>
          <w:szCs w:val="24"/>
        </w:rPr>
      </w:pPr>
      <m:oMathPara>
        <m:oMath>
          <m:r>
            <w:rPr>
              <w:rFonts w:ascii="Cambria Math" w:hAnsi="Cambria Math" w:cstheme="majorBidi"/>
              <w:sz w:val="24"/>
              <w:szCs w:val="24"/>
            </w:rPr>
            <m:t xml:space="preserve">N=6.1 </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0.3</m:t>
              </m:r>
            </m:sup>
          </m:sSup>
        </m:oMath>
      </m:oMathPara>
    </w:p>
    <w:p w14:paraId="1A307BEA" w14:textId="77777777" w:rsidR="00FB54A1" w:rsidRDefault="00FB54A1" w:rsidP="00B67C97">
      <w:pPr>
        <w:spacing w:after="0" w:line="240" w:lineRule="auto"/>
        <w:rPr>
          <w:rFonts w:asciiTheme="majorBidi" w:hAnsiTheme="majorBidi" w:cstheme="majorBidi"/>
          <w:sz w:val="24"/>
          <w:szCs w:val="24"/>
        </w:rPr>
      </w:pPr>
    </w:p>
    <w:p w14:paraId="017A286E" w14:textId="02118D00" w:rsidR="00FB54A1" w:rsidRDefault="00FB54A1" w:rsidP="00B67C97">
      <w:pPr>
        <w:spacing w:after="0" w:line="240" w:lineRule="auto"/>
        <w:rPr>
          <w:rFonts w:asciiTheme="majorBidi" w:hAnsiTheme="majorBidi" w:cstheme="majorBidi"/>
          <w:sz w:val="24"/>
          <w:szCs w:val="24"/>
        </w:rPr>
      </w:pPr>
      <w:r>
        <w:rPr>
          <w:rFonts w:asciiTheme="majorBidi" w:hAnsiTheme="majorBidi" w:cstheme="majorBidi"/>
          <w:sz w:val="24"/>
          <w:szCs w:val="24"/>
        </w:rPr>
        <w:t xml:space="preserve">where R is the number of surface exposed residues for each query protein. </w:t>
      </w:r>
      <w:r w:rsidR="00E133C0">
        <w:rPr>
          <w:rFonts w:asciiTheme="majorBidi" w:hAnsiTheme="majorBidi" w:cstheme="majorBidi"/>
          <w:sz w:val="24"/>
          <w:szCs w:val="24"/>
        </w:rPr>
        <w:t xml:space="preserve"> Using this threshold value, </w:t>
      </w:r>
      <w:r>
        <w:rPr>
          <w:rFonts w:asciiTheme="majorBidi" w:hAnsiTheme="majorBidi" w:cstheme="majorBidi"/>
          <w:sz w:val="24"/>
          <w:szCs w:val="24"/>
        </w:rPr>
        <w:t>the elements of the Confusion matrix</w:t>
      </w:r>
      <w:r w:rsidR="00E133C0">
        <w:rPr>
          <w:rFonts w:asciiTheme="majorBidi" w:hAnsiTheme="majorBidi" w:cstheme="majorBidi"/>
          <w:sz w:val="24"/>
          <w:szCs w:val="24"/>
        </w:rPr>
        <w:t xml:space="preserve">, True Positive (TP), True Negative (TN), False Positive (FP) </w:t>
      </w:r>
      <w:r>
        <w:rPr>
          <w:rFonts w:asciiTheme="majorBidi" w:hAnsiTheme="majorBidi" w:cstheme="majorBidi"/>
          <w:sz w:val="24"/>
          <w:szCs w:val="24"/>
        </w:rPr>
        <w:t xml:space="preserve">and </w:t>
      </w:r>
      <w:r w:rsidR="00E133C0">
        <w:rPr>
          <w:rFonts w:asciiTheme="majorBidi" w:hAnsiTheme="majorBidi" w:cstheme="majorBidi"/>
          <w:sz w:val="24"/>
          <w:szCs w:val="24"/>
        </w:rPr>
        <w:t>False Negative (FN)</w:t>
      </w:r>
      <w:r w:rsidR="00FA49D6">
        <w:rPr>
          <w:rFonts w:asciiTheme="majorBidi" w:hAnsiTheme="majorBidi" w:cstheme="majorBidi"/>
          <w:sz w:val="24"/>
          <w:szCs w:val="24"/>
        </w:rPr>
        <w:t xml:space="preserve"> can be determined.  </w:t>
      </w:r>
      <w:r w:rsidR="007B0490">
        <w:rPr>
          <w:rFonts w:asciiTheme="majorBidi" w:hAnsiTheme="majorBidi" w:cstheme="majorBidi"/>
          <w:sz w:val="24"/>
          <w:szCs w:val="24"/>
        </w:rPr>
        <w:t xml:space="preserve">F1 and MCC scores </w:t>
      </w:r>
      <w:r w:rsidR="00FA49D6">
        <w:rPr>
          <w:rFonts w:asciiTheme="majorBidi" w:hAnsiTheme="majorBidi" w:cstheme="majorBidi"/>
          <w:sz w:val="24"/>
          <w:szCs w:val="24"/>
        </w:rPr>
        <w:t>are then calculated using the equations below:</w:t>
      </w:r>
    </w:p>
    <w:p w14:paraId="1206FF36" w14:textId="4FFFFE63" w:rsidR="009517A4" w:rsidRPr="000B2FD4" w:rsidRDefault="000B2FD4" w:rsidP="000B2FD4">
      <w:pPr>
        <w:spacing w:after="0" w:line="24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Confusion Matrix:</w:t>
      </w:r>
      <w:r>
        <w:rPr>
          <w:rFonts w:asciiTheme="majorBidi" w:eastAsiaTheme="minorEastAsia" w:hAnsiTheme="majorBidi" w:cstheme="majorBidi"/>
          <w:sz w:val="24"/>
          <w:szCs w:val="24"/>
        </w:rPr>
        <w:tab/>
      </w:r>
      <m:oMath>
        <m:d>
          <m:dPr>
            <m:ctrlPr>
              <w:rPr>
                <w:rFonts w:ascii="Cambria Math" w:hAnsi="Cambria Math" w:cstheme="majorBidi"/>
                <w:i/>
                <w:sz w:val="24"/>
                <w:szCs w:val="24"/>
              </w:rPr>
            </m:ctrlPr>
          </m:dP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TP</m:t>
                  </m:r>
                </m:e>
                <m:e>
                  <m:r>
                    <w:rPr>
                      <w:rFonts w:ascii="Cambria Math" w:hAnsi="Cambria Math" w:cstheme="majorBidi"/>
                      <w:sz w:val="24"/>
                      <w:szCs w:val="24"/>
                    </w:rPr>
                    <m:t>FN</m:t>
                  </m:r>
                </m:e>
              </m:mr>
              <m:mr>
                <m:e>
                  <m:r>
                    <w:rPr>
                      <w:rFonts w:ascii="Cambria Math" w:hAnsi="Cambria Math" w:cstheme="majorBidi"/>
                      <w:sz w:val="24"/>
                      <w:szCs w:val="24"/>
                    </w:rPr>
                    <m:t>FP</m:t>
                  </m:r>
                </m:e>
                <m:e>
                  <m:r>
                    <w:rPr>
                      <w:rFonts w:ascii="Cambria Math" w:hAnsi="Cambria Math" w:cstheme="majorBidi"/>
                      <w:sz w:val="24"/>
                      <w:szCs w:val="24"/>
                    </w:rPr>
                    <m:t>TN</m:t>
                  </m:r>
                </m:e>
              </m:mr>
            </m:m>
          </m:e>
        </m:d>
      </m:oMath>
    </w:p>
    <w:p w14:paraId="4034A32E" w14:textId="77777777" w:rsidR="000B2FD4" w:rsidRPr="009517A4" w:rsidRDefault="000B2FD4" w:rsidP="00B67C97">
      <w:pPr>
        <w:spacing w:after="0" w:line="240" w:lineRule="auto"/>
        <w:rPr>
          <w:rFonts w:asciiTheme="majorBidi" w:eastAsiaTheme="minorEastAsia" w:hAnsiTheme="majorBidi" w:cstheme="majorBidi"/>
          <w:sz w:val="24"/>
          <w:szCs w:val="24"/>
        </w:rPr>
      </w:pPr>
    </w:p>
    <w:p w14:paraId="1281FE0F" w14:textId="3E64E2AB" w:rsidR="009517A4" w:rsidRDefault="009517A4" w:rsidP="009517A4">
      <w:pPr>
        <w:spacing w:after="0" w:line="24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Precision =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TP</m:t>
            </m:r>
          </m:num>
          <m:den>
            <m:r>
              <w:rPr>
                <w:rFonts w:ascii="Cambria Math" w:eastAsiaTheme="minorEastAsia" w:hAnsi="Cambria Math" w:cstheme="majorBidi"/>
                <w:sz w:val="24"/>
                <w:szCs w:val="24"/>
              </w:rPr>
              <m:t>TP+FP</m:t>
            </m:r>
          </m:den>
        </m:f>
      </m:oMath>
    </w:p>
    <w:p w14:paraId="3F58947C" w14:textId="77777777" w:rsidR="000B2FD4" w:rsidRDefault="000B2FD4" w:rsidP="009517A4">
      <w:pPr>
        <w:spacing w:after="0" w:line="240" w:lineRule="auto"/>
        <w:jc w:val="center"/>
        <w:rPr>
          <w:rFonts w:asciiTheme="majorBidi" w:eastAsiaTheme="minorEastAsia" w:hAnsiTheme="majorBidi" w:cstheme="majorBidi"/>
          <w:sz w:val="24"/>
          <w:szCs w:val="24"/>
        </w:rPr>
      </w:pPr>
    </w:p>
    <w:p w14:paraId="3181F3E6" w14:textId="44453522" w:rsidR="009517A4" w:rsidRDefault="009517A4" w:rsidP="009517A4">
      <w:pPr>
        <w:spacing w:after="0" w:line="24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Recall =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TP</m:t>
            </m:r>
          </m:num>
          <m:den>
            <m:r>
              <w:rPr>
                <w:rFonts w:ascii="Cambria Math" w:eastAsiaTheme="minorEastAsia" w:hAnsi="Cambria Math" w:cstheme="majorBidi"/>
                <w:sz w:val="24"/>
                <w:szCs w:val="24"/>
              </w:rPr>
              <m:t>TP+FN</m:t>
            </m:r>
          </m:den>
        </m:f>
      </m:oMath>
    </w:p>
    <w:p w14:paraId="2E143C42" w14:textId="77777777" w:rsidR="000B2FD4" w:rsidRPr="009517A4" w:rsidRDefault="000B2FD4" w:rsidP="009517A4">
      <w:pPr>
        <w:spacing w:after="0" w:line="240" w:lineRule="auto"/>
        <w:jc w:val="center"/>
        <w:rPr>
          <w:rFonts w:asciiTheme="majorBidi" w:eastAsiaTheme="minorEastAsia" w:hAnsiTheme="majorBidi" w:cstheme="majorBidi"/>
          <w:sz w:val="24"/>
          <w:szCs w:val="24"/>
        </w:rPr>
      </w:pPr>
    </w:p>
    <w:p w14:paraId="115FEB57" w14:textId="595880D3" w:rsidR="009517A4" w:rsidRDefault="009517A4" w:rsidP="009517A4">
      <w:pPr>
        <w:spacing w:after="0" w:line="240" w:lineRule="auto"/>
        <w:jc w:val="center"/>
        <w:rPr>
          <w:rFonts w:asciiTheme="majorBidi" w:eastAsiaTheme="minorEastAsia" w:hAnsiTheme="majorBidi" w:cstheme="majorBidi"/>
          <w:sz w:val="24"/>
          <w:szCs w:val="24"/>
        </w:rPr>
      </w:pPr>
      <w:r>
        <w:rPr>
          <w:rFonts w:asciiTheme="majorBidi" w:hAnsiTheme="majorBidi" w:cstheme="majorBidi"/>
          <w:sz w:val="24"/>
          <w:szCs w:val="24"/>
        </w:rPr>
        <w:t xml:space="preserve">F1 Score = </w:t>
      </w:r>
      <m:oMath>
        <m:f>
          <m:fPr>
            <m:ctrlPr>
              <w:rPr>
                <w:rFonts w:ascii="Cambria Math" w:hAnsi="Cambria Math" w:cstheme="majorBidi"/>
                <w:i/>
                <w:sz w:val="24"/>
                <w:szCs w:val="24"/>
              </w:rPr>
            </m:ctrlPr>
          </m:fPr>
          <m:num>
            <m:r>
              <w:rPr>
                <w:rFonts w:ascii="Cambria Math" w:hAnsi="Cambria Math" w:cstheme="majorBidi"/>
                <w:sz w:val="24"/>
                <w:szCs w:val="24"/>
              </w:rPr>
              <m:t>2*Precision*Recall</m:t>
            </m:r>
          </m:num>
          <m:den>
            <m:r>
              <w:rPr>
                <w:rFonts w:ascii="Cambria Math" w:hAnsi="Cambria Math" w:cstheme="majorBidi"/>
                <w:sz w:val="24"/>
                <w:szCs w:val="24"/>
              </w:rPr>
              <m:t>Precision+Recall</m:t>
            </m:r>
          </m:den>
        </m:f>
      </m:oMath>
    </w:p>
    <w:p w14:paraId="3352F81E" w14:textId="77777777" w:rsidR="000B2FD4" w:rsidRDefault="000B2FD4" w:rsidP="009517A4">
      <w:pPr>
        <w:spacing w:after="0" w:line="240" w:lineRule="auto"/>
        <w:jc w:val="center"/>
        <w:rPr>
          <w:rFonts w:asciiTheme="majorBidi" w:eastAsiaTheme="minorEastAsia" w:hAnsiTheme="majorBidi" w:cstheme="majorBidi"/>
          <w:sz w:val="24"/>
          <w:szCs w:val="24"/>
        </w:rPr>
      </w:pPr>
    </w:p>
    <w:p w14:paraId="52C73FBE" w14:textId="220C0E22" w:rsidR="009517A4" w:rsidRDefault="009517A4" w:rsidP="009517A4">
      <w:pPr>
        <w:spacing w:after="0" w:line="240" w:lineRule="auto"/>
        <w:jc w:val="center"/>
        <w:rPr>
          <w:rFonts w:asciiTheme="majorBidi" w:hAnsiTheme="majorBidi" w:cstheme="majorBidi"/>
          <w:sz w:val="24"/>
          <w:szCs w:val="24"/>
        </w:rPr>
      </w:pPr>
      <w:r>
        <w:rPr>
          <w:rFonts w:asciiTheme="majorBidi" w:eastAsiaTheme="minorEastAsia" w:hAnsiTheme="majorBidi" w:cstheme="majorBidi"/>
          <w:sz w:val="24"/>
          <w:szCs w:val="24"/>
        </w:rPr>
        <w:t xml:space="preserve">MCC =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TP*TN-FP*FN</m:t>
            </m:r>
          </m:num>
          <m:den>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(TP+FP)(TP+FN)(TN+FP)(TN+FN)</m:t>
                </m:r>
              </m:e>
            </m:rad>
          </m:den>
        </m:f>
      </m:oMath>
    </w:p>
    <w:p w14:paraId="7BD521D4" w14:textId="2DEAF99C" w:rsidR="00FB54A1" w:rsidRDefault="00FB54A1" w:rsidP="00B67C97">
      <w:pPr>
        <w:spacing w:after="0" w:line="240" w:lineRule="auto"/>
        <w:rPr>
          <w:rFonts w:asciiTheme="majorBidi" w:hAnsiTheme="majorBidi" w:cstheme="majorBidi"/>
          <w:sz w:val="24"/>
          <w:szCs w:val="24"/>
        </w:rPr>
      </w:pPr>
    </w:p>
    <w:p w14:paraId="2A76B069" w14:textId="77777777" w:rsidR="00FA49D6" w:rsidRDefault="00FA49D6" w:rsidP="00B67C97">
      <w:pPr>
        <w:spacing w:after="0" w:line="240" w:lineRule="auto"/>
        <w:rPr>
          <w:rFonts w:asciiTheme="majorBidi" w:hAnsiTheme="majorBidi" w:cstheme="majorBidi"/>
          <w:sz w:val="24"/>
          <w:szCs w:val="24"/>
        </w:rPr>
      </w:pPr>
    </w:p>
    <w:p w14:paraId="4AE49A4D" w14:textId="47E5B191" w:rsidR="00FA49D6" w:rsidRDefault="00486E4F" w:rsidP="00486E4F">
      <w:pP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Threshold Free Evaluation Metrics - </w:t>
      </w:r>
      <w:r w:rsidR="00FA49D6" w:rsidRPr="00FA49D6">
        <w:rPr>
          <w:rFonts w:asciiTheme="majorBidi" w:hAnsiTheme="majorBidi" w:cstheme="majorBidi"/>
          <w:b/>
          <w:bCs/>
          <w:sz w:val="24"/>
          <w:szCs w:val="24"/>
        </w:rPr>
        <w:t>AUC under ROC and PR Curves</w:t>
      </w:r>
      <w:r>
        <w:rPr>
          <w:rFonts w:asciiTheme="majorBidi" w:hAnsiTheme="majorBidi" w:cstheme="majorBidi"/>
          <w:b/>
          <w:bCs/>
          <w:sz w:val="24"/>
          <w:szCs w:val="24"/>
        </w:rPr>
        <w:t>:</w:t>
      </w:r>
    </w:p>
    <w:p w14:paraId="26EE4882" w14:textId="77777777" w:rsidR="00486E4F" w:rsidRPr="00486E4F" w:rsidRDefault="00486E4F" w:rsidP="00486E4F">
      <w:pPr>
        <w:spacing w:after="0" w:line="240" w:lineRule="auto"/>
        <w:rPr>
          <w:rFonts w:asciiTheme="majorBidi" w:hAnsiTheme="majorBidi" w:cstheme="majorBidi"/>
          <w:b/>
          <w:bCs/>
          <w:sz w:val="24"/>
          <w:szCs w:val="24"/>
        </w:rPr>
      </w:pPr>
    </w:p>
    <w:p w14:paraId="0F6B07BF" w14:textId="243C92E5" w:rsidR="00FA49D6" w:rsidRDefault="000B2FD4" w:rsidP="009517A4">
      <w:pPr>
        <w:spacing w:after="0" w:line="240" w:lineRule="auto"/>
        <w:rPr>
          <w:rFonts w:asciiTheme="majorBidi" w:hAnsiTheme="majorBidi" w:cstheme="majorBidi"/>
          <w:sz w:val="24"/>
          <w:szCs w:val="24"/>
        </w:rPr>
      </w:pPr>
      <w:r>
        <w:rPr>
          <w:rFonts w:asciiTheme="majorBidi" w:hAnsiTheme="majorBidi" w:cstheme="majorBidi"/>
          <w:sz w:val="24"/>
          <w:szCs w:val="24"/>
        </w:rPr>
        <w:t xml:space="preserve">Receiver Operator Characteristic (ROC) </w:t>
      </w:r>
      <w:r w:rsidR="00FA49D6">
        <w:rPr>
          <w:rFonts w:asciiTheme="majorBidi" w:hAnsiTheme="majorBidi" w:cstheme="majorBidi"/>
          <w:sz w:val="24"/>
          <w:szCs w:val="24"/>
        </w:rPr>
        <w:t xml:space="preserve">curves were calculated by plotting the </w:t>
      </w:r>
      <w:r w:rsidR="00FB54A1">
        <w:rPr>
          <w:rFonts w:asciiTheme="majorBidi" w:hAnsiTheme="majorBidi" w:cstheme="majorBidi"/>
          <w:sz w:val="24"/>
          <w:szCs w:val="24"/>
        </w:rPr>
        <w:t xml:space="preserve">true positive rate (TPR) vs the false positive rate (FPR) </w:t>
      </w:r>
      <w:r w:rsidR="00FA49D6">
        <w:rPr>
          <w:rFonts w:asciiTheme="majorBidi" w:hAnsiTheme="majorBidi" w:cstheme="majorBidi"/>
          <w:sz w:val="24"/>
          <w:szCs w:val="24"/>
        </w:rPr>
        <w:t>for different threshold values for p, ranging from 0 to 1 at intervals of 0.01</w:t>
      </w:r>
      <w:r w:rsidR="00FB54A1">
        <w:rPr>
          <w:rFonts w:asciiTheme="majorBidi" w:hAnsiTheme="majorBidi" w:cstheme="majorBidi"/>
          <w:sz w:val="24"/>
          <w:szCs w:val="24"/>
        </w:rPr>
        <w:t xml:space="preserve">.  </w:t>
      </w:r>
      <w:r w:rsidR="009517A4">
        <w:rPr>
          <w:rFonts w:asciiTheme="majorBidi" w:hAnsiTheme="majorBidi" w:cstheme="majorBidi"/>
          <w:sz w:val="24"/>
          <w:szCs w:val="24"/>
        </w:rPr>
        <w:t>T</w:t>
      </w:r>
      <w:r w:rsidR="00FB54A1">
        <w:rPr>
          <w:rFonts w:asciiTheme="majorBidi" w:hAnsiTheme="majorBidi" w:cstheme="majorBidi"/>
          <w:sz w:val="24"/>
          <w:szCs w:val="24"/>
        </w:rPr>
        <w:t>he</w:t>
      </w:r>
      <w:r w:rsidR="00FA49D6">
        <w:rPr>
          <w:rFonts w:asciiTheme="majorBidi" w:hAnsiTheme="majorBidi" w:cstheme="majorBidi"/>
          <w:sz w:val="24"/>
          <w:szCs w:val="24"/>
        </w:rPr>
        <w:t xml:space="preserve"> area under the curve (AUC-ROC) was calculated.</w:t>
      </w:r>
    </w:p>
    <w:p w14:paraId="0C825489" w14:textId="77777777" w:rsidR="00FA49D6" w:rsidRDefault="00FA49D6" w:rsidP="009517A4">
      <w:pPr>
        <w:spacing w:after="0" w:line="240" w:lineRule="auto"/>
        <w:rPr>
          <w:rFonts w:asciiTheme="majorBidi" w:hAnsiTheme="majorBidi" w:cstheme="majorBidi"/>
          <w:sz w:val="24"/>
          <w:szCs w:val="24"/>
        </w:rPr>
      </w:pPr>
    </w:p>
    <w:p w14:paraId="67349D59" w14:textId="7E082ADA" w:rsidR="00B67C97" w:rsidRDefault="000B2FD4" w:rsidP="009517A4">
      <w:pPr>
        <w:spacing w:after="0" w:line="240" w:lineRule="auto"/>
        <w:rPr>
          <w:rFonts w:asciiTheme="majorBidi" w:hAnsiTheme="majorBidi" w:cstheme="majorBidi"/>
          <w:sz w:val="24"/>
          <w:szCs w:val="24"/>
        </w:rPr>
      </w:pPr>
      <w:r>
        <w:rPr>
          <w:rFonts w:asciiTheme="majorBidi" w:hAnsiTheme="majorBidi" w:cstheme="majorBidi"/>
          <w:sz w:val="24"/>
          <w:szCs w:val="24"/>
        </w:rPr>
        <w:t>A plot of Precision vs Recall (PR</w:t>
      </w:r>
      <w:r w:rsidR="00FA49D6">
        <w:rPr>
          <w:rFonts w:asciiTheme="majorBidi" w:hAnsiTheme="majorBidi" w:cstheme="majorBidi"/>
          <w:sz w:val="24"/>
          <w:szCs w:val="24"/>
        </w:rPr>
        <w:t>)</w:t>
      </w:r>
      <w:r>
        <w:rPr>
          <w:rFonts w:asciiTheme="majorBidi" w:hAnsiTheme="majorBidi" w:cstheme="majorBidi"/>
          <w:sz w:val="24"/>
          <w:szCs w:val="24"/>
        </w:rPr>
        <w:t xml:space="preserve"> and the area under the curve (AUC-PR) is considered a better measure of performance, particularly for unbalanced dataset.  This is the case while identifying </w:t>
      </w:r>
      <w:r>
        <w:rPr>
          <w:rFonts w:asciiTheme="majorBidi" w:hAnsiTheme="majorBidi" w:cstheme="majorBidi"/>
          <w:sz w:val="24"/>
          <w:szCs w:val="24"/>
        </w:rPr>
        <w:lastRenderedPageBreak/>
        <w:t>interface residues since the number of interface residues is significantly smaller than the non-interface residues.</w:t>
      </w:r>
      <w:r w:rsidR="00FA49D6">
        <w:rPr>
          <w:rFonts w:asciiTheme="majorBidi" w:hAnsiTheme="majorBidi" w:cstheme="majorBidi"/>
          <w:sz w:val="24"/>
          <w:szCs w:val="24"/>
        </w:rPr>
        <w:t xml:space="preserve"> </w:t>
      </w:r>
    </w:p>
    <w:p w14:paraId="57D7C5A3" w14:textId="0BC5DC8E" w:rsidR="000D37E0" w:rsidRDefault="000D37E0" w:rsidP="00B67C97">
      <w:pPr>
        <w:spacing w:after="0" w:line="240" w:lineRule="auto"/>
        <w:rPr>
          <w:rFonts w:asciiTheme="majorBidi" w:hAnsiTheme="majorBidi" w:cstheme="majorBidi"/>
          <w:sz w:val="24"/>
          <w:szCs w:val="24"/>
        </w:rPr>
      </w:pPr>
    </w:p>
    <w:p w14:paraId="5EB8F16E" w14:textId="42DC30D6" w:rsidR="000D37E0" w:rsidRDefault="000B2FD4" w:rsidP="00B67C97">
      <w:pPr>
        <w:spacing w:after="0" w:line="240" w:lineRule="auto"/>
        <w:rPr>
          <w:rFonts w:asciiTheme="majorBidi" w:hAnsiTheme="majorBidi" w:cstheme="majorBidi"/>
          <w:b/>
          <w:bCs/>
          <w:sz w:val="24"/>
          <w:szCs w:val="24"/>
        </w:rPr>
      </w:pPr>
      <w:r>
        <w:rPr>
          <w:rFonts w:asciiTheme="majorBidi" w:hAnsiTheme="majorBidi" w:cstheme="majorBidi"/>
          <w:b/>
          <w:bCs/>
          <w:sz w:val="24"/>
          <w:szCs w:val="24"/>
        </w:rPr>
        <w:t>Results and Discussion:</w:t>
      </w:r>
    </w:p>
    <w:p w14:paraId="144A4CD3" w14:textId="0171EE48" w:rsidR="00FA49D6" w:rsidRDefault="00FA49D6" w:rsidP="00B67C97">
      <w:pPr>
        <w:spacing w:after="0" w:line="240" w:lineRule="auto"/>
        <w:rPr>
          <w:rFonts w:asciiTheme="majorBidi" w:hAnsiTheme="majorBidi" w:cstheme="majorBidi"/>
          <w:b/>
          <w:bCs/>
          <w:sz w:val="24"/>
          <w:szCs w:val="24"/>
        </w:rPr>
      </w:pPr>
    </w:p>
    <w:p w14:paraId="0ACEF968" w14:textId="79253C56" w:rsidR="00FA49D6" w:rsidRDefault="00FA49D6" w:rsidP="00B67C97">
      <w:pPr>
        <w:spacing w:after="0" w:line="240" w:lineRule="auto"/>
        <w:rPr>
          <w:rFonts w:asciiTheme="majorBidi" w:hAnsiTheme="majorBidi" w:cstheme="majorBidi"/>
          <w:sz w:val="24"/>
          <w:szCs w:val="24"/>
        </w:rPr>
      </w:pPr>
      <w:r>
        <w:rPr>
          <w:rFonts w:asciiTheme="majorBidi" w:hAnsiTheme="majorBidi" w:cstheme="majorBidi"/>
          <w:sz w:val="24"/>
          <w:szCs w:val="24"/>
        </w:rPr>
        <w:t>We explored the possibility that a meta method</w:t>
      </w:r>
      <w:r w:rsidR="00E26FA1">
        <w:rPr>
          <w:rFonts w:asciiTheme="majorBidi" w:hAnsiTheme="majorBidi" w:cstheme="majorBidi"/>
          <w:sz w:val="24"/>
          <w:szCs w:val="24"/>
        </w:rPr>
        <w:t>, meta-DPI,</w:t>
      </w:r>
      <w:r>
        <w:rPr>
          <w:rFonts w:asciiTheme="majorBidi" w:hAnsiTheme="majorBidi" w:cstheme="majorBidi"/>
          <w:sz w:val="24"/>
          <w:szCs w:val="24"/>
        </w:rPr>
        <w:t xml:space="preserve"> that combined </w:t>
      </w:r>
      <w:r w:rsidR="00E26FA1">
        <w:rPr>
          <w:rFonts w:asciiTheme="majorBidi" w:hAnsiTheme="majorBidi" w:cstheme="majorBidi"/>
          <w:sz w:val="24"/>
          <w:szCs w:val="24"/>
        </w:rPr>
        <w:t xml:space="preserve">three </w:t>
      </w:r>
      <w:r>
        <w:rPr>
          <w:rFonts w:asciiTheme="majorBidi" w:hAnsiTheme="majorBidi" w:cstheme="majorBidi"/>
          <w:sz w:val="24"/>
          <w:szCs w:val="24"/>
        </w:rPr>
        <w:t>orthogonal methods</w:t>
      </w:r>
      <w:r w:rsidR="00482234">
        <w:rPr>
          <w:rFonts w:asciiTheme="majorBidi" w:hAnsiTheme="majorBidi" w:cstheme="majorBidi"/>
          <w:sz w:val="24"/>
          <w:szCs w:val="24"/>
        </w:rPr>
        <w:t xml:space="preserve">(classifiers) </w:t>
      </w:r>
      <w:r>
        <w:rPr>
          <w:rFonts w:asciiTheme="majorBidi" w:hAnsiTheme="majorBidi" w:cstheme="majorBidi"/>
          <w:sz w:val="24"/>
          <w:szCs w:val="24"/>
        </w:rPr>
        <w:t xml:space="preserve">that rely on different structural and sequence properties of a protein would be a better predictor of interface residues.  </w:t>
      </w:r>
      <w:r w:rsidR="00482234">
        <w:rPr>
          <w:rFonts w:asciiTheme="majorBidi" w:hAnsiTheme="majorBidi" w:cstheme="majorBidi"/>
          <w:sz w:val="24"/>
          <w:szCs w:val="24"/>
        </w:rPr>
        <w:t xml:space="preserve">This would enable a better predictor method based on the currently existing methods.  </w:t>
      </w:r>
      <w:r>
        <w:rPr>
          <w:rFonts w:asciiTheme="majorBidi" w:hAnsiTheme="majorBidi" w:cstheme="majorBidi"/>
          <w:sz w:val="24"/>
          <w:szCs w:val="24"/>
        </w:rPr>
        <w:t>We used t</w:t>
      </w:r>
      <w:r w:rsidR="0004759D">
        <w:rPr>
          <w:rFonts w:asciiTheme="majorBidi" w:hAnsiTheme="majorBidi" w:cstheme="majorBidi"/>
          <w:sz w:val="24"/>
          <w:szCs w:val="24"/>
        </w:rPr>
        <w:t xml:space="preserve">hree </w:t>
      </w:r>
      <w:r>
        <w:rPr>
          <w:rFonts w:asciiTheme="majorBidi" w:hAnsiTheme="majorBidi" w:cstheme="majorBidi"/>
          <w:sz w:val="24"/>
          <w:szCs w:val="24"/>
        </w:rPr>
        <w:t>methods, one of which</w:t>
      </w:r>
      <w:r w:rsidR="0004759D">
        <w:rPr>
          <w:rFonts w:asciiTheme="majorBidi" w:hAnsiTheme="majorBidi" w:cstheme="majorBidi"/>
          <w:sz w:val="24"/>
          <w:szCs w:val="24"/>
        </w:rPr>
        <w:t xml:space="preserve"> is template based</w:t>
      </w:r>
      <w:r w:rsidR="00E26FA1">
        <w:rPr>
          <w:rFonts w:asciiTheme="majorBidi" w:hAnsiTheme="majorBidi" w:cstheme="majorBidi"/>
          <w:sz w:val="24"/>
          <w:szCs w:val="24"/>
        </w:rPr>
        <w:t xml:space="preserve">, </w:t>
      </w:r>
      <w:proofErr w:type="spellStart"/>
      <w:r w:rsidR="00E26FA1">
        <w:rPr>
          <w:rFonts w:asciiTheme="majorBidi" w:hAnsiTheme="majorBidi" w:cstheme="majorBidi"/>
          <w:sz w:val="24"/>
          <w:szCs w:val="24"/>
        </w:rPr>
        <w:t>PredUS</w:t>
      </w:r>
      <w:proofErr w:type="spellEnd"/>
      <w:r w:rsidR="00E26FA1">
        <w:rPr>
          <w:rFonts w:asciiTheme="majorBidi" w:hAnsiTheme="majorBidi" w:cstheme="majorBidi"/>
          <w:sz w:val="24"/>
          <w:szCs w:val="24"/>
        </w:rPr>
        <w:t>,</w:t>
      </w:r>
      <w:r>
        <w:rPr>
          <w:rFonts w:asciiTheme="majorBidi" w:hAnsiTheme="majorBidi" w:cstheme="majorBidi"/>
          <w:sz w:val="24"/>
          <w:szCs w:val="24"/>
        </w:rPr>
        <w:t xml:space="preserve"> </w:t>
      </w:r>
      <w:r w:rsidR="0004759D">
        <w:rPr>
          <w:rFonts w:asciiTheme="majorBidi" w:hAnsiTheme="majorBidi" w:cstheme="majorBidi"/>
          <w:sz w:val="24"/>
          <w:szCs w:val="24"/>
        </w:rPr>
        <w:t xml:space="preserve">that </w:t>
      </w:r>
      <w:r>
        <w:rPr>
          <w:rFonts w:asciiTheme="majorBidi" w:hAnsiTheme="majorBidi" w:cstheme="majorBidi"/>
          <w:sz w:val="24"/>
          <w:szCs w:val="24"/>
        </w:rPr>
        <w:t>relies on structural similarities of the query protein</w:t>
      </w:r>
      <w:r w:rsidR="0004759D">
        <w:rPr>
          <w:rFonts w:asciiTheme="majorBidi" w:hAnsiTheme="majorBidi" w:cstheme="majorBidi"/>
          <w:sz w:val="24"/>
          <w:szCs w:val="24"/>
        </w:rPr>
        <w:t xml:space="preserve"> and the availability of complex structures for analogues of the query protein, another</w:t>
      </w:r>
      <w:r>
        <w:rPr>
          <w:rFonts w:asciiTheme="majorBidi" w:hAnsiTheme="majorBidi" w:cstheme="majorBidi"/>
          <w:sz w:val="24"/>
          <w:szCs w:val="24"/>
        </w:rPr>
        <w:t xml:space="preserve"> </w:t>
      </w:r>
      <w:r w:rsidR="0004759D">
        <w:rPr>
          <w:rFonts w:asciiTheme="majorBidi" w:hAnsiTheme="majorBidi" w:cstheme="majorBidi"/>
          <w:sz w:val="24"/>
          <w:szCs w:val="24"/>
        </w:rPr>
        <w:t>that is intrinsic based, ISPRED4, that relies on the properties of the query protein, and a third</w:t>
      </w:r>
      <w:r w:rsidR="00E26FA1">
        <w:rPr>
          <w:rFonts w:asciiTheme="majorBidi" w:hAnsiTheme="majorBidi" w:cstheme="majorBidi"/>
          <w:sz w:val="24"/>
          <w:szCs w:val="24"/>
        </w:rPr>
        <w:t xml:space="preserve">, DOCKPRED,  that relies on docking the query protein to a series of non-cognate ligands and is not based on information on structurally similar proteins.  </w:t>
      </w:r>
      <w:r w:rsidR="006B69A6">
        <w:rPr>
          <w:rFonts w:asciiTheme="majorBidi" w:hAnsiTheme="majorBidi" w:cstheme="majorBidi"/>
          <w:sz w:val="24"/>
          <w:szCs w:val="24"/>
        </w:rPr>
        <w:t xml:space="preserve">DOCKPRED has the advantage that it does not rely on the information of structurally similar proteins with known interface residues,  </w:t>
      </w:r>
      <w:r w:rsidR="00E26FA1">
        <w:rPr>
          <w:rFonts w:asciiTheme="majorBidi" w:hAnsiTheme="majorBidi" w:cstheme="majorBidi"/>
          <w:sz w:val="24"/>
          <w:szCs w:val="24"/>
        </w:rPr>
        <w:t xml:space="preserve">Results from these two classifiers were then combined with another predictor, ISPRED4, that relies on the sequence of residues in the protein and properties of these residues, like hydrophobicity, solvent accessibility, interface propensity, etc.  </w:t>
      </w:r>
    </w:p>
    <w:p w14:paraId="400CE9CB" w14:textId="4A71EA36" w:rsidR="00E26FA1" w:rsidRDefault="00E26FA1" w:rsidP="00B67C97">
      <w:pPr>
        <w:spacing w:after="0" w:line="240" w:lineRule="auto"/>
        <w:rPr>
          <w:rFonts w:asciiTheme="majorBidi" w:hAnsiTheme="majorBidi" w:cstheme="majorBidi"/>
          <w:sz w:val="24"/>
          <w:szCs w:val="24"/>
        </w:rPr>
      </w:pPr>
    </w:p>
    <w:p w14:paraId="0F32EED0" w14:textId="13907BB3" w:rsidR="00E26FA1" w:rsidRDefault="00E26FA1" w:rsidP="00B67C97">
      <w:pPr>
        <w:spacing w:after="0" w:line="240" w:lineRule="auto"/>
        <w:rPr>
          <w:rFonts w:asciiTheme="majorBidi" w:hAnsiTheme="majorBidi" w:cstheme="majorBidi"/>
          <w:sz w:val="24"/>
          <w:szCs w:val="24"/>
        </w:rPr>
      </w:pPr>
      <w:r>
        <w:rPr>
          <w:rFonts w:asciiTheme="majorBidi" w:hAnsiTheme="majorBidi" w:cstheme="majorBidi"/>
          <w:sz w:val="24"/>
          <w:szCs w:val="24"/>
        </w:rPr>
        <w:t xml:space="preserve">We </w:t>
      </w:r>
      <w:r w:rsidR="0004759D">
        <w:rPr>
          <w:rFonts w:asciiTheme="majorBidi" w:hAnsiTheme="majorBidi" w:cstheme="majorBidi"/>
          <w:sz w:val="24"/>
          <w:szCs w:val="24"/>
        </w:rPr>
        <w:t>assess</w:t>
      </w:r>
      <w:r>
        <w:rPr>
          <w:rFonts w:asciiTheme="majorBidi" w:hAnsiTheme="majorBidi" w:cstheme="majorBidi"/>
          <w:sz w:val="24"/>
          <w:szCs w:val="24"/>
        </w:rPr>
        <w:t xml:space="preserve"> the performance of the meta-DPI method by comparing the F</w:t>
      </w:r>
      <w:r w:rsidR="00482234">
        <w:rPr>
          <w:rFonts w:asciiTheme="majorBidi" w:hAnsiTheme="majorBidi" w:cstheme="majorBidi"/>
          <w:sz w:val="24"/>
          <w:szCs w:val="24"/>
        </w:rPr>
        <w:t>1</w:t>
      </w:r>
      <w:r>
        <w:rPr>
          <w:rFonts w:asciiTheme="majorBidi" w:hAnsiTheme="majorBidi" w:cstheme="majorBidi"/>
          <w:sz w:val="24"/>
          <w:szCs w:val="24"/>
        </w:rPr>
        <w:t>-scores and MCC values obtained by using a dynamic threshold</w:t>
      </w:r>
      <w:r w:rsidR="00482234">
        <w:rPr>
          <w:rFonts w:asciiTheme="majorBidi" w:hAnsiTheme="majorBidi" w:cstheme="majorBidi"/>
          <w:sz w:val="24"/>
          <w:szCs w:val="24"/>
        </w:rPr>
        <w:t xml:space="preserve"> (see Methods) </w:t>
      </w:r>
      <w:r>
        <w:rPr>
          <w:rFonts w:asciiTheme="majorBidi" w:hAnsiTheme="majorBidi" w:cstheme="majorBidi"/>
          <w:sz w:val="24"/>
          <w:szCs w:val="24"/>
        </w:rPr>
        <w:t xml:space="preserve">for each query in the database.  These results are shown in </w:t>
      </w:r>
      <w:r w:rsidR="00104B82">
        <w:rPr>
          <w:rFonts w:asciiTheme="majorBidi" w:hAnsiTheme="majorBidi" w:cstheme="majorBidi"/>
          <w:sz w:val="24"/>
          <w:szCs w:val="24"/>
        </w:rPr>
        <w:t>T</w:t>
      </w:r>
      <w:r>
        <w:rPr>
          <w:rFonts w:asciiTheme="majorBidi" w:hAnsiTheme="majorBidi" w:cstheme="majorBidi"/>
          <w:sz w:val="24"/>
          <w:szCs w:val="24"/>
        </w:rPr>
        <w:t xml:space="preserve">able </w:t>
      </w:r>
      <w:r w:rsidR="00104B82">
        <w:rPr>
          <w:rFonts w:asciiTheme="majorBidi" w:hAnsiTheme="majorBidi" w:cstheme="majorBidi"/>
          <w:sz w:val="24"/>
          <w:szCs w:val="24"/>
        </w:rPr>
        <w:t>2</w:t>
      </w:r>
      <w:r>
        <w:rPr>
          <w:rFonts w:asciiTheme="majorBidi" w:hAnsiTheme="majorBidi" w:cstheme="majorBidi"/>
          <w:sz w:val="24"/>
          <w:szCs w:val="24"/>
        </w:rPr>
        <w:t>.</w:t>
      </w:r>
      <w:r w:rsidR="00C80BE6">
        <w:rPr>
          <w:rFonts w:asciiTheme="majorBidi" w:hAnsiTheme="majorBidi" w:cstheme="majorBidi"/>
          <w:sz w:val="24"/>
          <w:szCs w:val="24"/>
        </w:rPr>
        <w:t xml:space="preserve">  </w:t>
      </w:r>
      <w:r w:rsidR="00E871FB">
        <w:rPr>
          <w:rFonts w:asciiTheme="majorBidi" w:hAnsiTheme="majorBidi" w:cstheme="majorBidi"/>
          <w:sz w:val="24"/>
          <w:szCs w:val="24"/>
        </w:rPr>
        <w:t xml:space="preserve">The error bars correspond to a 95% confidence interval based on a normal distribution. </w:t>
      </w:r>
      <w:r w:rsidR="00C80BE6">
        <w:rPr>
          <w:rFonts w:asciiTheme="majorBidi" w:hAnsiTheme="majorBidi" w:cstheme="majorBidi"/>
          <w:sz w:val="24"/>
          <w:szCs w:val="24"/>
        </w:rPr>
        <w:t xml:space="preserve">The values in Table </w:t>
      </w:r>
      <w:r w:rsidR="00104B82">
        <w:rPr>
          <w:rFonts w:asciiTheme="majorBidi" w:hAnsiTheme="majorBidi" w:cstheme="majorBidi"/>
          <w:sz w:val="24"/>
          <w:szCs w:val="24"/>
        </w:rPr>
        <w:t>2</w:t>
      </w:r>
      <w:r w:rsidR="00C80BE6">
        <w:rPr>
          <w:rFonts w:asciiTheme="majorBidi" w:hAnsiTheme="majorBidi" w:cstheme="majorBidi"/>
          <w:sz w:val="24"/>
          <w:szCs w:val="24"/>
        </w:rPr>
        <w:t xml:space="preserve"> for Logistic regression and RF are based on the LOOC for the training.  </w:t>
      </w:r>
      <w:r w:rsidR="00482234">
        <w:rPr>
          <w:rFonts w:asciiTheme="majorBidi" w:hAnsiTheme="majorBidi" w:cstheme="majorBidi"/>
          <w:sz w:val="24"/>
          <w:szCs w:val="24"/>
        </w:rPr>
        <w:t>The F1 scores range from 0.347 to 0.367 for the individual classifiers.  For the meta-DPI method</w:t>
      </w:r>
      <w:r w:rsidR="00956A4B">
        <w:rPr>
          <w:rFonts w:asciiTheme="majorBidi" w:hAnsiTheme="majorBidi" w:cstheme="majorBidi"/>
          <w:sz w:val="24"/>
          <w:szCs w:val="24"/>
        </w:rPr>
        <w:t>,</w:t>
      </w:r>
      <w:r w:rsidR="00482234">
        <w:rPr>
          <w:rFonts w:asciiTheme="majorBidi" w:hAnsiTheme="majorBidi" w:cstheme="majorBidi"/>
          <w:sz w:val="24"/>
          <w:szCs w:val="24"/>
        </w:rPr>
        <w:t xml:space="preserve"> the F1 scores are higher, yielding a value of 0.486 for logistic regression and </w:t>
      </w:r>
      <w:r w:rsidR="00991781">
        <w:rPr>
          <w:rFonts w:asciiTheme="majorBidi" w:hAnsiTheme="majorBidi" w:cstheme="majorBidi"/>
          <w:sz w:val="24"/>
          <w:szCs w:val="24"/>
        </w:rPr>
        <w:t xml:space="preserve">0.426 for the random forest method. </w:t>
      </w:r>
      <w:r w:rsidR="006B69A6">
        <w:rPr>
          <w:rFonts w:asciiTheme="majorBidi" w:hAnsiTheme="majorBidi" w:cstheme="majorBidi"/>
          <w:sz w:val="24"/>
          <w:szCs w:val="24"/>
        </w:rPr>
        <w:t xml:space="preserve">As seen from Table </w:t>
      </w:r>
      <w:r w:rsidR="00104B82">
        <w:rPr>
          <w:rFonts w:asciiTheme="majorBidi" w:hAnsiTheme="majorBidi" w:cstheme="majorBidi"/>
          <w:sz w:val="24"/>
          <w:szCs w:val="24"/>
        </w:rPr>
        <w:t>2</w:t>
      </w:r>
      <w:r w:rsidR="006B69A6">
        <w:rPr>
          <w:rFonts w:asciiTheme="majorBidi" w:hAnsiTheme="majorBidi" w:cstheme="majorBidi"/>
          <w:sz w:val="24"/>
          <w:szCs w:val="24"/>
        </w:rPr>
        <w:t>, m</w:t>
      </w:r>
      <w:r w:rsidR="00991781">
        <w:rPr>
          <w:rFonts w:asciiTheme="majorBidi" w:hAnsiTheme="majorBidi" w:cstheme="majorBidi"/>
          <w:sz w:val="24"/>
          <w:szCs w:val="24"/>
        </w:rPr>
        <w:t xml:space="preserve">eta methods are a significant improvement over the individual methods.  While the F1 score summarizes the performance of a method in generating the positive class, the MCC score is large only if the method performs well in predicting both the positive and negative classes.  So, the MCC score is more informative than the F1 score on the performance of these methods.  The </w:t>
      </w:r>
      <w:r w:rsidR="00C80BE6">
        <w:rPr>
          <w:rFonts w:asciiTheme="majorBidi" w:hAnsiTheme="majorBidi" w:cstheme="majorBidi"/>
          <w:sz w:val="24"/>
          <w:szCs w:val="24"/>
        </w:rPr>
        <w:t>MCC scores</w:t>
      </w:r>
      <w:r w:rsidR="00991781">
        <w:rPr>
          <w:rFonts w:asciiTheme="majorBidi" w:hAnsiTheme="majorBidi" w:cstheme="majorBidi"/>
          <w:sz w:val="24"/>
          <w:szCs w:val="24"/>
        </w:rPr>
        <w:t xml:space="preserve"> range from 0.292 to 0.314 for the individual methods while the meta methods yield higher scores of 0.449 and 0.381.  </w:t>
      </w:r>
      <w:r w:rsidR="00972FD0">
        <w:rPr>
          <w:rFonts w:asciiTheme="majorBidi" w:hAnsiTheme="majorBidi" w:cstheme="majorBidi"/>
          <w:sz w:val="24"/>
          <w:szCs w:val="24"/>
        </w:rPr>
        <w:t>We have calculated the error bars for both the F1 score and MCC at the 95% confidence interval.  We have also used the non-parametric and distribution free Kolmogorov-Smirnov test at the 95% level to show that the differences in F1 score and MCC obtained by the different methods are significant.  These results are shown in Table</w:t>
      </w:r>
      <w:r w:rsidR="00AD30DC">
        <w:rPr>
          <w:rFonts w:asciiTheme="majorBidi" w:hAnsiTheme="majorBidi" w:cstheme="majorBidi"/>
          <w:sz w:val="24"/>
          <w:szCs w:val="24"/>
        </w:rPr>
        <w:t xml:space="preserve"> 3.  All the p-values calculated using this test are below 0.05 thereby indicating that all the differences in F1 and MCC values calculated using the different methods are statistically significant.  </w:t>
      </w:r>
      <w:r w:rsidR="00991781">
        <w:rPr>
          <w:rFonts w:asciiTheme="majorBidi" w:hAnsiTheme="majorBidi" w:cstheme="majorBidi"/>
          <w:sz w:val="24"/>
          <w:szCs w:val="24"/>
        </w:rPr>
        <w:t xml:space="preserve">By both the F1 and MCC measure, the meta methods perform </w:t>
      </w:r>
      <w:r w:rsidR="00C80BE6">
        <w:rPr>
          <w:rFonts w:asciiTheme="majorBidi" w:hAnsiTheme="majorBidi" w:cstheme="majorBidi"/>
          <w:sz w:val="24"/>
          <w:szCs w:val="24"/>
        </w:rPr>
        <w:t>significantly better compared to the three individual methods.</w:t>
      </w:r>
    </w:p>
    <w:p w14:paraId="6CA36FAA" w14:textId="601B1B2D" w:rsidR="003F57E9" w:rsidRPr="003F57E9" w:rsidRDefault="003F57E9" w:rsidP="00B67C97">
      <w:pPr>
        <w:spacing w:after="0" w:line="240" w:lineRule="auto"/>
        <w:rPr>
          <w:rFonts w:asciiTheme="majorBidi" w:hAnsiTheme="majorBidi" w:cstheme="majorBidi"/>
          <w:sz w:val="24"/>
          <w:szCs w:val="24"/>
        </w:rPr>
      </w:pPr>
    </w:p>
    <w:p w14:paraId="0269EB3D" w14:textId="537D94D4" w:rsidR="0042190B" w:rsidRDefault="00C80BE6" w:rsidP="00B67C97">
      <w:pPr>
        <w:spacing w:after="0" w:line="240" w:lineRule="auto"/>
        <w:rPr>
          <w:rFonts w:asciiTheme="majorBidi" w:hAnsiTheme="majorBidi" w:cstheme="majorBidi"/>
          <w:sz w:val="24"/>
          <w:szCs w:val="24"/>
        </w:rPr>
      </w:pPr>
      <w:r>
        <w:rPr>
          <w:rFonts w:asciiTheme="majorBidi" w:hAnsiTheme="majorBidi" w:cstheme="majorBidi"/>
          <w:sz w:val="24"/>
          <w:szCs w:val="24"/>
        </w:rPr>
        <w:t>The ROC curves for the three individual methods a</w:t>
      </w:r>
      <w:r w:rsidR="0042190B">
        <w:rPr>
          <w:rFonts w:asciiTheme="majorBidi" w:hAnsiTheme="majorBidi" w:cstheme="majorBidi"/>
          <w:sz w:val="24"/>
          <w:szCs w:val="24"/>
        </w:rPr>
        <w:t xml:space="preserve">re compared with </w:t>
      </w:r>
      <w:r>
        <w:rPr>
          <w:rFonts w:asciiTheme="majorBidi" w:hAnsiTheme="majorBidi" w:cstheme="majorBidi"/>
          <w:sz w:val="24"/>
          <w:szCs w:val="24"/>
        </w:rPr>
        <w:t xml:space="preserve">the meta-method </w:t>
      </w:r>
      <w:r w:rsidR="0042190B">
        <w:rPr>
          <w:rFonts w:asciiTheme="majorBidi" w:hAnsiTheme="majorBidi" w:cstheme="majorBidi"/>
          <w:sz w:val="24"/>
          <w:szCs w:val="24"/>
        </w:rPr>
        <w:t>i</w:t>
      </w:r>
      <w:r>
        <w:rPr>
          <w:rFonts w:asciiTheme="majorBidi" w:hAnsiTheme="majorBidi" w:cstheme="majorBidi"/>
          <w:sz w:val="24"/>
          <w:szCs w:val="24"/>
        </w:rPr>
        <w:t xml:space="preserve">n Figure 1. </w:t>
      </w:r>
      <w:r w:rsidR="0042190B">
        <w:rPr>
          <w:rFonts w:asciiTheme="majorBidi" w:hAnsiTheme="majorBidi" w:cstheme="majorBidi"/>
          <w:sz w:val="24"/>
          <w:szCs w:val="24"/>
        </w:rPr>
        <w:t xml:space="preserve">The area under the ROC curve is shown in Table </w:t>
      </w:r>
      <w:r w:rsidR="00AD30DC">
        <w:rPr>
          <w:rFonts w:asciiTheme="majorBidi" w:hAnsiTheme="majorBidi" w:cstheme="majorBidi"/>
          <w:sz w:val="24"/>
          <w:szCs w:val="24"/>
        </w:rPr>
        <w:t>4</w:t>
      </w:r>
      <w:r w:rsidR="0042190B">
        <w:rPr>
          <w:rFonts w:asciiTheme="majorBidi" w:hAnsiTheme="majorBidi" w:cstheme="majorBidi"/>
          <w:sz w:val="24"/>
          <w:szCs w:val="24"/>
        </w:rPr>
        <w:t>.  The AUC-ROC for the three individual methods range from 0.693 to 0.810 while that for the meta methods are 0.918 and 0.874</w:t>
      </w:r>
      <w:r w:rsidR="0062697E">
        <w:rPr>
          <w:rFonts w:asciiTheme="majorBidi" w:hAnsiTheme="majorBidi" w:cstheme="majorBidi"/>
          <w:sz w:val="24"/>
          <w:szCs w:val="24"/>
        </w:rPr>
        <w:t xml:space="preserve"> using LOOC</w:t>
      </w:r>
      <w:r w:rsidR="0042190B">
        <w:rPr>
          <w:rFonts w:asciiTheme="majorBidi" w:hAnsiTheme="majorBidi" w:cstheme="majorBidi"/>
          <w:sz w:val="24"/>
          <w:szCs w:val="24"/>
        </w:rPr>
        <w:t xml:space="preserve">.  By this measure as well, the meta methods perform much better than the individual methods.  </w:t>
      </w:r>
      <w:r w:rsidR="00B83251">
        <w:rPr>
          <w:rFonts w:asciiTheme="majorBidi" w:hAnsiTheme="majorBidi" w:cstheme="majorBidi"/>
          <w:sz w:val="24"/>
          <w:szCs w:val="24"/>
        </w:rPr>
        <w:t>The PR curve</w:t>
      </w:r>
      <w:r w:rsidR="0042190B">
        <w:rPr>
          <w:rFonts w:asciiTheme="majorBidi" w:hAnsiTheme="majorBidi" w:cstheme="majorBidi"/>
          <w:sz w:val="24"/>
          <w:szCs w:val="24"/>
        </w:rPr>
        <w:t xml:space="preserve"> are a better assessment of performance, especially for unbalanced sets where the number of positive class (number of interface residues) is much smaller than the </w:t>
      </w:r>
      <w:r w:rsidR="0042190B">
        <w:rPr>
          <w:rFonts w:asciiTheme="majorBidi" w:hAnsiTheme="majorBidi" w:cstheme="majorBidi"/>
          <w:sz w:val="24"/>
          <w:szCs w:val="24"/>
        </w:rPr>
        <w:lastRenderedPageBreak/>
        <w:t xml:space="preserve">negative class (non-interface residues). </w:t>
      </w:r>
      <w:r w:rsidR="00B83251">
        <w:rPr>
          <w:rFonts w:asciiTheme="majorBidi" w:hAnsiTheme="majorBidi" w:cstheme="majorBidi"/>
          <w:sz w:val="24"/>
          <w:szCs w:val="24"/>
        </w:rPr>
        <w:t xml:space="preserve"> </w:t>
      </w:r>
      <w:r w:rsidR="0042190B">
        <w:rPr>
          <w:rFonts w:asciiTheme="majorBidi" w:hAnsiTheme="majorBidi" w:cstheme="majorBidi"/>
          <w:sz w:val="24"/>
          <w:szCs w:val="24"/>
        </w:rPr>
        <w:t xml:space="preserve">For a random unskilled classifier, the area under the PR curve would equal </w:t>
      </w:r>
      <m:oMath>
        <m:f>
          <m:fPr>
            <m:ctrlPr>
              <w:rPr>
                <w:rFonts w:ascii="Cambria Math" w:hAnsi="Cambria Math" w:cstheme="majorBidi"/>
                <w:i/>
                <w:sz w:val="24"/>
                <w:szCs w:val="24"/>
              </w:rPr>
            </m:ctrlPr>
          </m:fPr>
          <m:num>
            <m:r>
              <w:rPr>
                <w:rFonts w:ascii="Cambria Math" w:hAnsi="Cambria Math" w:cstheme="majorBidi"/>
                <w:sz w:val="24"/>
                <w:szCs w:val="24"/>
              </w:rPr>
              <m:t>TP</m:t>
            </m:r>
          </m:num>
          <m:den>
            <m:r>
              <w:rPr>
                <w:rFonts w:ascii="Cambria Math" w:hAnsi="Cambria Math" w:cstheme="majorBidi"/>
                <w:sz w:val="24"/>
                <w:szCs w:val="24"/>
              </w:rPr>
              <m:t>TP+TN</m:t>
            </m:r>
          </m:den>
        </m:f>
      </m:oMath>
      <w:r w:rsidR="0042190B">
        <w:rPr>
          <w:rFonts w:asciiTheme="majorBidi" w:eastAsiaTheme="minorEastAsia" w:hAnsiTheme="majorBidi" w:cstheme="majorBidi"/>
          <w:sz w:val="24"/>
          <w:szCs w:val="24"/>
        </w:rPr>
        <w:t xml:space="preserve"> .  The PR curves </w:t>
      </w:r>
      <w:r w:rsidR="00B83251">
        <w:rPr>
          <w:rFonts w:asciiTheme="majorBidi" w:hAnsiTheme="majorBidi" w:cstheme="majorBidi"/>
          <w:sz w:val="24"/>
          <w:szCs w:val="24"/>
        </w:rPr>
        <w:t xml:space="preserve">for </w:t>
      </w:r>
      <w:r w:rsidR="0042190B">
        <w:rPr>
          <w:rFonts w:asciiTheme="majorBidi" w:hAnsiTheme="majorBidi" w:cstheme="majorBidi"/>
          <w:sz w:val="24"/>
          <w:szCs w:val="24"/>
        </w:rPr>
        <w:t xml:space="preserve">the individual </w:t>
      </w:r>
      <w:r w:rsidR="00B83251">
        <w:rPr>
          <w:rFonts w:asciiTheme="majorBidi" w:hAnsiTheme="majorBidi" w:cstheme="majorBidi"/>
          <w:sz w:val="24"/>
          <w:szCs w:val="24"/>
        </w:rPr>
        <w:t xml:space="preserve">methods are </w:t>
      </w:r>
      <w:r w:rsidR="0042190B">
        <w:rPr>
          <w:rFonts w:asciiTheme="majorBidi" w:hAnsiTheme="majorBidi" w:cstheme="majorBidi"/>
          <w:sz w:val="24"/>
          <w:szCs w:val="24"/>
        </w:rPr>
        <w:t xml:space="preserve">compared with the meta methods </w:t>
      </w:r>
      <w:r w:rsidR="00B83251">
        <w:rPr>
          <w:rFonts w:asciiTheme="majorBidi" w:hAnsiTheme="majorBidi" w:cstheme="majorBidi"/>
          <w:sz w:val="24"/>
          <w:szCs w:val="24"/>
        </w:rPr>
        <w:t xml:space="preserve">in Figure 2.  </w:t>
      </w:r>
      <w:r>
        <w:rPr>
          <w:rFonts w:asciiTheme="majorBidi" w:hAnsiTheme="majorBidi" w:cstheme="majorBidi"/>
          <w:sz w:val="24"/>
          <w:szCs w:val="24"/>
        </w:rPr>
        <w:t xml:space="preserve">The </w:t>
      </w:r>
      <w:r w:rsidR="00B83251">
        <w:rPr>
          <w:rFonts w:asciiTheme="majorBidi" w:hAnsiTheme="majorBidi" w:cstheme="majorBidi"/>
          <w:sz w:val="24"/>
          <w:szCs w:val="24"/>
        </w:rPr>
        <w:t xml:space="preserve">AUC-PR </w:t>
      </w:r>
      <w:r>
        <w:rPr>
          <w:rFonts w:asciiTheme="majorBidi" w:hAnsiTheme="majorBidi" w:cstheme="majorBidi"/>
          <w:sz w:val="24"/>
          <w:szCs w:val="24"/>
        </w:rPr>
        <w:t>values a</w:t>
      </w:r>
      <w:r w:rsidR="0042190B">
        <w:rPr>
          <w:rFonts w:asciiTheme="majorBidi" w:hAnsiTheme="majorBidi" w:cstheme="majorBidi"/>
          <w:sz w:val="24"/>
          <w:szCs w:val="24"/>
        </w:rPr>
        <w:t>s</w:t>
      </w:r>
      <w:r>
        <w:rPr>
          <w:rFonts w:asciiTheme="majorBidi" w:hAnsiTheme="majorBidi" w:cstheme="majorBidi"/>
          <w:sz w:val="24"/>
          <w:szCs w:val="24"/>
        </w:rPr>
        <w:t xml:space="preserve"> shown in Table </w:t>
      </w:r>
      <w:r w:rsidR="00AD30DC">
        <w:rPr>
          <w:rFonts w:asciiTheme="majorBidi" w:hAnsiTheme="majorBidi" w:cstheme="majorBidi"/>
          <w:sz w:val="24"/>
          <w:szCs w:val="24"/>
        </w:rPr>
        <w:t>4</w:t>
      </w:r>
      <w:r w:rsidR="0042190B">
        <w:rPr>
          <w:rFonts w:asciiTheme="majorBidi" w:hAnsiTheme="majorBidi" w:cstheme="majorBidi"/>
          <w:sz w:val="24"/>
          <w:szCs w:val="24"/>
        </w:rPr>
        <w:t xml:space="preserve"> range from 0.244 to 0.333 for the individual methods while for the meta methods it is 0583 and 0.393</w:t>
      </w:r>
      <w:r w:rsidR="0062697E">
        <w:rPr>
          <w:rFonts w:asciiTheme="majorBidi" w:hAnsiTheme="majorBidi" w:cstheme="majorBidi"/>
          <w:sz w:val="24"/>
          <w:szCs w:val="24"/>
        </w:rPr>
        <w:t xml:space="preserve"> using LOOC</w:t>
      </w:r>
      <w:r w:rsidR="0042190B">
        <w:rPr>
          <w:rFonts w:asciiTheme="majorBidi" w:hAnsiTheme="majorBidi" w:cstheme="majorBidi"/>
          <w:sz w:val="24"/>
          <w:szCs w:val="24"/>
        </w:rPr>
        <w:t xml:space="preserve">. </w:t>
      </w:r>
      <w:r w:rsidR="002327DF">
        <w:rPr>
          <w:rFonts w:asciiTheme="majorBidi" w:hAnsiTheme="majorBidi" w:cstheme="majorBidi"/>
          <w:sz w:val="24"/>
          <w:szCs w:val="24"/>
        </w:rPr>
        <w:t>The PR curves also yield a much better performance for the meta methods compared to the individual methods.</w:t>
      </w:r>
      <w:r>
        <w:rPr>
          <w:rFonts w:asciiTheme="majorBidi" w:hAnsiTheme="majorBidi" w:cstheme="majorBidi"/>
          <w:sz w:val="24"/>
          <w:szCs w:val="24"/>
        </w:rPr>
        <w:t xml:space="preserve">  </w:t>
      </w:r>
    </w:p>
    <w:p w14:paraId="1DE8CE68" w14:textId="77777777" w:rsidR="0042190B" w:rsidRDefault="0042190B" w:rsidP="00B67C97">
      <w:pPr>
        <w:spacing w:after="0" w:line="240" w:lineRule="auto"/>
        <w:rPr>
          <w:rFonts w:asciiTheme="majorBidi" w:hAnsiTheme="majorBidi" w:cstheme="majorBidi"/>
          <w:sz w:val="24"/>
          <w:szCs w:val="24"/>
        </w:rPr>
      </w:pPr>
    </w:p>
    <w:p w14:paraId="61850581" w14:textId="61141931" w:rsidR="00C80BE6" w:rsidRDefault="0042190B" w:rsidP="00B67C97">
      <w:pPr>
        <w:spacing w:after="0" w:line="240" w:lineRule="auto"/>
        <w:rPr>
          <w:rFonts w:asciiTheme="majorBidi" w:hAnsiTheme="majorBidi" w:cstheme="majorBidi"/>
          <w:sz w:val="24"/>
          <w:szCs w:val="24"/>
        </w:rPr>
      </w:pPr>
      <w:r>
        <w:rPr>
          <w:rFonts w:asciiTheme="majorBidi" w:hAnsiTheme="majorBidi" w:cstheme="majorBidi"/>
          <w:sz w:val="24"/>
          <w:szCs w:val="24"/>
        </w:rPr>
        <w:t>In order to assess t</w:t>
      </w:r>
      <w:r w:rsidR="00C80BE6">
        <w:rPr>
          <w:rFonts w:asciiTheme="majorBidi" w:hAnsiTheme="majorBidi" w:cstheme="majorBidi"/>
          <w:sz w:val="24"/>
          <w:szCs w:val="24"/>
        </w:rPr>
        <w:t>he statistical significance of the differences in the AUC-ROC values for the different methods</w:t>
      </w:r>
      <w:r>
        <w:rPr>
          <w:rFonts w:asciiTheme="majorBidi" w:hAnsiTheme="majorBidi" w:cstheme="majorBidi"/>
          <w:sz w:val="24"/>
          <w:szCs w:val="24"/>
        </w:rPr>
        <w:t xml:space="preserve">, we used </w:t>
      </w:r>
      <w:r w:rsidR="00C80BE6">
        <w:rPr>
          <w:rFonts w:asciiTheme="majorBidi" w:hAnsiTheme="majorBidi" w:cstheme="majorBidi"/>
          <w:sz w:val="24"/>
          <w:szCs w:val="24"/>
        </w:rPr>
        <w:t xml:space="preserve">the </w:t>
      </w:r>
      <w:proofErr w:type="spellStart"/>
      <w:r w:rsidR="00C80BE6">
        <w:rPr>
          <w:rFonts w:asciiTheme="majorBidi" w:hAnsiTheme="majorBidi" w:cstheme="majorBidi"/>
          <w:sz w:val="24"/>
          <w:szCs w:val="24"/>
        </w:rPr>
        <w:t>StAR</w:t>
      </w:r>
      <w:proofErr w:type="spellEnd"/>
      <w:r w:rsidR="00C80BE6">
        <w:rPr>
          <w:rFonts w:asciiTheme="majorBidi" w:hAnsiTheme="majorBidi" w:cstheme="majorBidi"/>
          <w:sz w:val="24"/>
          <w:szCs w:val="24"/>
        </w:rPr>
        <w:fldChar w:fldCharType="begin"/>
      </w:r>
      <w:r w:rsidR="0004759D">
        <w:rPr>
          <w:rFonts w:asciiTheme="majorBidi" w:hAnsiTheme="majorBidi" w:cstheme="majorBidi"/>
          <w:sz w:val="24"/>
          <w:szCs w:val="24"/>
        </w:rPr>
        <w:instrText xml:space="preserve"> ADDIN EN.CITE &lt;EndNote&gt;&lt;Cite&gt;&lt;Author&gt;Vergara&lt;/Author&gt;&lt;Year&gt;2008&lt;/Year&gt;&lt;RecNum&gt;78&lt;/RecNum&gt;&lt;DisplayText&gt;[11]&lt;/DisplayText&gt;&lt;record&gt;&lt;rec-number&gt;78&lt;/rec-number&gt;&lt;foreign-keys&gt;&lt;key app="EN" db-id="x9p5dfweqsv9tkepxzpv50pv2affwvdd9ee0" timestamp="1592337115"&gt;78&lt;/key&gt;&lt;/foreign-keys&gt;&lt;ref-type name="Journal Article"&gt;17&lt;/ref-type&gt;&lt;contributors&gt;&lt;authors&gt;&lt;author&gt;Vergara, I. A.&lt;/author&gt;&lt;author&gt;Norambuena, T.&lt;/author&gt;&lt;author&gt;Ferrada, E.&lt;/author&gt;&lt;author&gt;Slater, A. W.&lt;/author&gt;&lt;author&gt;Melo, F.&lt;/author&gt;&lt;/authors&gt;&lt;/contributors&gt;&lt;auth-address&gt;Departamento de Genetica Molecular y Microbiologia, Facultad de Ciencias Biologicas, Pontificia Universidad Catolica de Chile, Alameda 340, Santiago, Chile. ivergara@gmail.com&lt;/auth-address&gt;&lt;titles&gt;&lt;title&gt;StAR: a simple tool for the statistical comparison of ROC curves&lt;/title&gt;&lt;secondary-title&gt;BMC Bioinformatics&lt;/secondary-title&gt;&lt;/titles&gt;&lt;periodical&gt;&lt;full-title&gt;BMC Bioinformatics&lt;/full-title&gt;&lt;/periodical&gt;&lt;pages&gt;265&lt;/pages&gt;&lt;volume&gt;9&lt;/volume&gt;&lt;edition&gt;2008/06/07&lt;/edition&gt;&lt;keywords&gt;&lt;keyword&gt;*Algorithms&lt;/keyword&gt;&lt;keyword&gt;*Data Interpretation, Statistical&lt;/keyword&gt;&lt;keyword&gt;Diagnosis, Computer-Assisted/*methods&lt;/keyword&gt;&lt;keyword&gt;*ROC Curve&lt;/keyword&gt;&lt;keyword&gt;*Software&lt;/keyword&gt;&lt;/keywords&gt;&lt;dates&gt;&lt;year&gt;2008&lt;/year&gt;&lt;pub-dates&gt;&lt;date&gt;Jun 5&lt;/date&gt;&lt;/pub-dates&gt;&lt;/dates&gt;&lt;isbn&gt;1471-2105 (Electronic)&amp;#xD;1471-2105 (Linking)&lt;/isbn&gt;&lt;accession-num&gt;18534022&lt;/accession-num&gt;&lt;urls&gt;&lt;related-urls&gt;&lt;url&gt;https://www.ncbi.nlm.nih.gov/pubmed/18534022&lt;/url&gt;&lt;url&gt;https://www.ncbi.nlm.nih.gov/pmc/articles/PMC2435548/pdf/1471-2105-9-265.pdf&lt;/url&gt;&lt;/related-urls&gt;&lt;/urls&gt;&lt;custom2&gt;PMC2435548&lt;/custom2&gt;&lt;electronic-resource-num&gt;10.1186/1471-2105-9-265&lt;/electronic-resource-num&gt;&lt;/record&gt;&lt;/Cite&gt;&lt;/EndNote&gt;</w:instrText>
      </w:r>
      <w:r w:rsidR="00C80BE6">
        <w:rPr>
          <w:rFonts w:asciiTheme="majorBidi" w:hAnsiTheme="majorBidi" w:cstheme="majorBidi"/>
          <w:sz w:val="24"/>
          <w:szCs w:val="24"/>
        </w:rPr>
        <w:fldChar w:fldCharType="separate"/>
      </w:r>
      <w:r w:rsidR="0004759D">
        <w:rPr>
          <w:rFonts w:asciiTheme="majorBidi" w:hAnsiTheme="majorBidi" w:cstheme="majorBidi"/>
          <w:noProof/>
          <w:sz w:val="24"/>
          <w:szCs w:val="24"/>
        </w:rPr>
        <w:t>[11]</w:t>
      </w:r>
      <w:r w:rsidR="00C80BE6">
        <w:rPr>
          <w:rFonts w:asciiTheme="majorBidi" w:hAnsiTheme="majorBidi" w:cstheme="majorBidi"/>
          <w:sz w:val="24"/>
          <w:szCs w:val="24"/>
        </w:rPr>
        <w:fldChar w:fldCharType="end"/>
      </w:r>
      <w:r w:rsidR="00C80BE6">
        <w:rPr>
          <w:rFonts w:asciiTheme="majorBidi" w:hAnsiTheme="majorBidi" w:cstheme="majorBidi"/>
          <w:sz w:val="24"/>
          <w:szCs w:val="24"/>
        </w:rPr>
        <w:t xml:space="preserve"> software</w:t>
      </w:r>
      <w:r>
        <w:rPr>
          <w:rFonts w:asciiTheme="majorBidi" w:hAnsiTheme="majorBidi" w:cstheme="majorBidi"/>
          <w:sz w:val="24"/>
          <w:szCs w:val="24"/>
        </w:rPr>
        <w:t xml:space="preserve">.  The </w:t>
      </w:r>
      <w:proofErr w:type="spellStart"/>
      <w:r>
        <w:rPr>
          <w:rFonts w:asciiTheme="majorBidi" w:hAnsiTheme="majorBidi" w:cstheme="majorBidi"/>
          <w:sz w:val="24"/>
          <w:szCs w:val="24"/>
        </w:rPr>
        <w:t>StAR</w:t>
      </w:r>
      <w:proofErr w:type="spellEnd"/>
      <w:r>
        <w:rPr>
          <w:rFonts w:asciiTheme="majorBidi" w:hAnsiTheme="majorBidi" w:cstheme="majorBidi"/>
          <w:sz w:val="24"/>
          <w:szCs w:val="24"/>
        </w:rPr>
        <w:t xml:space="preserve"> software</w:t>
      </w:r>
      <w:r w:rsidR="00C80BE6">
        <w:rPr>
          <w:rFonts w:asciiTheme="majorBidi" w:hAnsiTheme="majorBidi" w:cstheme="majorBidi"/>
          <w:sz w:val="24"/>
          <w:szCs w:val="24"/>
        </w:rPr>
        <w:t xml:space="preserve"> uses the chi-squared distribution to test the null hypothesis that there is no difference between the AUC-ROC curves originating from the different methods.  The difference between any two methods is assessed at a significance level of 0.05.  The results from the </w:t>
      </w:r>
      <w:proofErr w:type="spellStart"/>
      <w:r w:rsidR="00C80BE6">
        <w:rPr>
          <w:rFonts w:asciiTheme="majorBidi" w:hAnsiTheme="majorBidi" w:cstheme="majorBidi"/>
          <w:sz w:val="24"/>
          <w:szCs w:val="24"/>
        </w:rPr>
        <w:t>StAR</w:t>
      </w:r>
      <w:proofErr w:type="spellEnd"/>
      <w:r w:rsidR="00C80BE6">
        <w:rPr>
          <w:rFonts w:asciiTheme="majorBidi" w:hAnsiTheme="majorBidi" w:cstheme="majorBidi"/>
          <w:sz w:val="24"/>
          <w:szCs w:val="24"/>
        </w:rPr>
        <w:t xml:space="preserve"> statistical analysis is shown in Table </w:t>
      </w:r>
      <w:r w:rsidR="00104B82">
        <w:rPr>
          <w:rFonts w:asciiTheme="majorBidi" w:hAnsiTheme="majorBidi" w:cstheme="majorBidi"/>
          <w:sz w:val="24"/>
          <w:szCs w:val="24"/>
        </w:rPr>
        <w:t>4</w:t>
      </w:r>
      <w:r w:rsidR="00C80BE6">
        <w:rPr>
          <w:rFonts w:asciiTheme="majorBidi" w:hAnsiTheme="majorBidi" w:cstheme="majorBidi"/>
          <w:sz w:val="24"/>
          <w:szCs w:val="24"/>
        </w:rPr>
        <w:t xml:space="preserve">.  </w:t>
      </w:r>
      <w:r w:rsidR="00104B82">
        <w:rPr>
          <w:rFonts w:asciiTheme="majorBidi" w:hAnsiTheme="majorBidi" w:cstheme="majorBidi"/>
          <w:sz w:val="24"/>
          <w:szCs w:val="24"/>
        </w:rPr>
        <w:t xml:space="preserve">The elements above the diagonal are the differences in the AUC-ROC values between the different methods.  The elements below the diagonal list the p-values that list the significance of these difference in the AUC values. </w:t>
      </w:r>
      <w:r w:rsidR="00570FFB">
        <w:rPr>
          <w:rFonts w:asciiTheme="majorBidi" w:hAnsiTheme="majorBidi" w:cstheme="majorBidi"/>
          <w:sz w:val="24"/>
          <w:szCs w:val="24"/>
        </w:rPr>
        <w:t xml:space="preserve">The p- values in the Table </w:t>
      </w:r>
      <w:r w:rsidR="00AD30DC">
        <w:rPr>
          <w:rFonts w:asciiTheme="majorBidi" w:hAnsiTheme="majorBidi" w:cstheme="majorBidi"/>
          <w:sz w:val="24"/>
          <w:szCs w:val="24"/>
        </w:rPr>
        <w:t>5</w:t>
      </w:r>
      <w:r w:rsidR="00570FFB">
        <w:rPr>
          <w:rFonts w:asciiTheme="majorBidi" w:hAnsiTheme="majorBidi" w:cstheme="majorBidi"/>
          <w:sz w:val="24"/>
          <w:szCs w:val="24"/>
        </w:rPr>
        <w:t xml:space="preserve"> are all smaller than 0.05</w:t>
      </w:r>
      <w:r w:rsidR="00104B82">
        <w:rPr>
          <w:rFonts w:asciiTheme="majorBidi" w:hAnsiTheme="majorBidi" w:cstheme="majorBidi"/>
          <w:sz w:val="24"/>
          <w:szCs w:val="24"/>
        </w:rPr>
        <w:t xml:space="preserve">, except for the </w:t>
      </w:r>
      <w:r w:rsidR="00F17082">
        <w:rPr>
          <w:rFonts w:asciiTheme="majorBidi" w:hAnsiTheme="majorBidi" w:cstheme="majorBidi"/>
          <w:sz w:val="24"/>
          <w:szCs w:val="24"/>
        </w:rPr>
        <w:t>differences between DOCKPRED and ISPRED,</w:t>
      </w:r>
      <w:r w:rsidR="00570FFB">
        <w:rPr>
          <w:rFonts w:asciiTheme="majorBidi" w:hAnsiTheme="majorBidi" w:cstheme="majorBidi"/>
          <w:sz w:val="24"/>
          <w:szCs w:val="24"/>
        </w:rPr>
        <w:t xml:space="preserve"> indicating that the differences in AUC </w:t>
      </w:r>
      <w:r w:rsidR="00F17082">
        <w:rPr>
          <w:rFonts w:asciiTheme="majorBidi" w:hAnsiTheme="majorBidi" w:cstheme="majorBidi"/>
          <w:sz w:val="24"/>
          <w:szCs w:val="24"/>
        </w:rPr>
        <w:t xml:space="preserve">values between all the other methods </w:t>
      </w:r>
      <w:r w:rsidR="00570FFB">
        <w:rPr>
          <w:rFonts w:asciiTheme="majorBidi" w:hAnsiTheme="majorBidi" w:cstheme="majorBidi"/>
          <w:sz w:val="24"/>
          <w:szCs w:val="24"/>
        </w:rPr>
        <w:t>are statistically significant. The meta-DPI</w:t>
      </w:r>
      <w:r>
        <w:rPr>
          <w:rFonts w:asciiTheme="majorBidi" w:hAnsiTheme="majorBidi" w:cstheme="majorBidi"/>
          <w:sz w:val="24"/>
          <w:szCs w:val="24"/>
        </w:rPr>
        <w:t xml:space="preserve">, therefore, performs </w:t>
      </w:r>
      <w:r w:rsidR="00570FFB">
        <w:rPr>
          <w:rFonts w:asciiTheme="majorBidi" w:hAnsiTheme="majorBidi" w:cstheme="majorBidi"/>
          <w:sz w:val="24"/>
          <w:szCs w:val="24"/>
        </w:rPr>
        <w:t>better than any of the individual methods by</w:t>
      </w:r>
      <w:r>
        <w:rPr>
          <w:rFonts w:asciiTheme="majorBidi" w:hAnsiTheme="majorBidi" w:cstheme="majorBidi"/>
          <w:sz w:val="24"/>
          <w:szCs w:val="24"/>
        </w:rPr>
        <w:t xml:space="preserve"> all the statistical measures used</w:t>
      </w:r>
      <w:r w:rsidR="00791B6C">
        <w:rPr>
          <w:rFonts w:asciiTheme="majorBidi" w:hAnsiTheme="majorBidi" w:cstheme="majorBidi"/>
          <w:sz w:val="24"/>
          <w:szCs w:val="24"/>
        </w:rPr>
        <w:t>.</w:t>
      </w:r>
    </w:p>
    <w:p w14:paraId="49578E2F" w14:textId="0C2A657B" w:rsidR="00E26FA1" w:rsidRDefault="00E26FA1" w:rsidP="00B67C97">
      <w:pPr>
        <w:spacing w:after="0" w:line="240" w:lineRule="auto"/>
        <w:rPr>
          <w:rFonts w:asciiTheme="majorBidi" w:hAnsiTheme="majorBidi" w:cstheme="majorBidi"/>
          <w:sz w:val="24"/>
          <w:szCs w:val="24"/>
        </w:rPr>
      </w:pPr>
    </w:p>
    <w:p w14:paraId="5859EDF9" w14:textId="5928061D" w:rsidR="00104B82" w:rsidRDefault="00791B6C" w:rsidP="00AD30DC">
      <w:pPr>
        <w:spacing w:after="0" w:line="240" w:lineRule="auto"/>
        <w:rPr>
          <w:rFonts w:asciiTheme="majorBidi" w:eastAsia="Times New Roman" w:hAnsiTheme="majorBidi" w:cstheme="majorBidi"/>
          <w:color w:val="000000"/>
          <w:sz w:val="24"/>
          <w:szCs w:val="24"/>
        </w:rPr>
      </w:pPr>
      <w:r>
        <w:rPr>
          <w:rFonts w:asciiTheme="majorBidi" w:hAnsiTheme="majorBidi" w:cstheme="majorBidi"/>
          <w:sz w:val="24"/>
          <w:szCs w:val="24"/>
        </w:rPr>
        <w:t xml:space="preserve">We tested the effect of the size of the training set on the performance of the meta-DPI methods.  The results in Tables </w:t>
      </w:r>
      <w:r w:rsidR="00260C63">
        <w:rPr>
          <w:rFonts w:asciiTheme="majorBidi" w:hAnsiTheme="majorBidi" w:cstheme="majorBidi"/>
          <w:sz w:val="24"/>
          <w:szCs w:val="24"/>
        </w:rPr>
        <w:t>2</w:t>
      </w:r>
      <w:r>
        <w:rPr>
          <w:rFonts w:asciiTheme="majorBidi" w:hAnsiTheme="majorBidi" w:cstheme="majorBidi"/>
          <w:sz w:val="24"/>
          <w:szCs w:val="24"/>
        </w:rPr>
        <w:t xml:space="preserve"> and </w:t>
      </w:r>
      <w:r w:rsidR="00AD30DC">
        <w:rPr>
          <w:rFonts w:asciiTheme="majorBidi" w:hAnsiTheme="majorBidi" w:cstheme="majorBidi"/>
          <w:sz w:val="24"/>
          <w:szCs w:val="24"/>
        </w:rPr>
        <w:t>4</w:t>
      </w:r>
      <w:r>
        <w:rPr>
          <w:rFonts w:asciiTheme="majorBidi" w:hAnsiTheme="majorBidi" w:cstheme="majorBidi"/>
          <w:sz w:val="24"/>
          <w:szCs w:val="24"/>
        </w:rPr>
        <w:t xml:space="preserve"> are based on the LOOC.  </w:t>
      </w:r>
      <w:r w:rsidR="00104B82">
        <w:rPr>
          <w:rFonts w:asciiTheme="majorBidi" w:hAnsiTheme="majorBidi" w:cstheme="majorBidi"/>
          <w:sz w:val="24"/>
          <w:szCs w:val="24"/>
        </w:rPr>
        <w:t>The results</w:t>
      </w:r>
      <w:r w:rsidR="00260C63">
        <w:rPr>
          <w:rFonts w:asciiTheme="majorBidi" w:hAnsiTheme="majorBidi" w:cstheme="majorBidi"/>
          <w:sz w:val="24"/>
          <w:szCs w:val="24"/>
        </w:rPr>
        <w:t xml:space="preserve"> for F1 and MCC scores</w:t>
      </w:r>
      <w:r w:rsidR="00104B82">
        <w:rPr>
          <w:rFonts w:asciiTheme="majorBidi" w:hAnsiTheme="majorBidi" w:cstheme="majorBidi"/>
          <w:sz w:val="24"/>
          <w:szCs w:val="24"/>
        </w:rPr>
        <w:t xml:space="preserve"> from five-fold and ten-fold cross-validation are shown in Table </w:t>
      </w:r>
      <w:r w:rsidR="00AD30DC">
        <w:rPr>
          <w:rFonts w:asciiTheme="majorBidi" w:hAnsiTheme="majorBidi" w:cstheme="majorBidi"/>
          <w:sz w:val="24"/>
          <w:szCs w:val="24"/>
        </w:rPr>
        <w:t>6</w:t>
      </w:r>
      <w:r w:rsidR="00104B82">
        <w:rPr>
          <w:rFonts w:asciiTheme="majorBidi" w:hAnsiTheme="majorBidi" w:cstheme="majorBidi"/>
          <w:sz w:val="24"/>
          <w:szCs w:val="24"/>
        </w:rPr>
        <w:t xml:space="preserve">. For the five-fold cross-validation, we have five sets of F1 and MCC values calculated.  Each set of F1 and MCC scores correspond to 44 proteins from our database which constitute the test set while the remaining query proteins in the database form the training set.  The average (and standard deviation) for F1 and MCC scores over the five sets is </w:t>
      </w:r>
      <w:r w:rsidR="00104B82" w:rsidRPr="009D7AB0">
        <w:rPr>
          <w:rFonts w:ascii="Calibri" w:eastAsia="Times New Roman" w:hAnsi="Calibri" w:cs="Calibri"/>
          <w:color w:val="000000"/>
        </w:rPr>
        <w:t>0.417±0.039</w:t>
      </w:r>
      <w:r w:rsidR="00104B82">
        <w:rPr>
          <w:rFonts w:ascii="Calibri" w:eastAsia="Times New Roman" w:hAnsi="Calibri" w:cs="Calibri"/>
          <w:color w:val="000000"/>
        </w:rPr>
        <w:t xml:space="preserve">, </w:t>
      </w:r>
      <w:r w:rsidR="00104B82" w:rsidRPr="009D7AB0">
        <w:rPr>
          <w:rFonts w:ascii="Calibri" w:eastAsia="Times New Roman" w:hAnsi="Calibri" w:cs="Calibri"/>
          <w:color w:val="000000"/>
        </w:rPr>
        <w:t>0.373±0.037</w:t>
      </w:r>
      <w:r w:rsidR="00104B82">
        <w:rPr>
          <w:rFonts w:ascii="Calibri" w:eastAsia="Times New Roman" w:hAnsi="Calibri" w:cs="Calibri"/>
          <w:color w:val="000000"/>
        </w:rPr>
        <w:t xml:space="preserve">, </w:t>
      </w:r>
      <w:r w:rsidR="00104B82" w:rsidRPr="003F57E9">
        <w:rPr>
          <w:rFonts w:asciiTheme="majorBidi" w:eastAsia="Times New Roman" w:hAnsiTheme="majorBidi" w:cstheme="majorBidi"/>
          <w:color w:val="000000"/>
          <w:sz w:val="24"/>
          <w:szCs w:val="24"/>
        </w:rPr>
        <w:t>respectively</w:t>
      </w:r>
      <w:r w:rsidR="00104B82">
        <w:rPr>
          <w:rFonts w:asciiTheme="majorBidi" w:eastAsia="Times New Roman" w:hAnsiTheme="majorBidi" w:cstheme="majorBidi"/>
          <w:color w:val="000000"/>
          <w:sz w:val="24"/>
          <w:szCs w:val="24"/>
        </w:rPr>
        <w:t>,</w:t>
      </w:r>
      <w:r w:rsidR="00104B82" w:rsidRPr="003F57E9">
        <w:rPr>
          <w:rFonts w:asciiTheme="majorBidi" w:eastAsia="Times New Roman" w:hAnsiTheme="majorBidi" w:cstheme="majorBidi"/>
          <w:color w:val="000000"/>
          <w:sz w:val="24"/>
          <w:szCs w:val="24"/>
        </w:rPr>
        <w:t xml:space="preserve"> for the logistic </w:t>
      </w:r>
      <w:r w:rsidR="00104B82">
        <w:rPr>
          <w:rFonts w:asciiTheme="majorBidi" w:eastAsia="Times New Roman" w:hAnsiTheme="majorBidi" w:cstheme="majorBidi"/>
          <w:color w:val="000000"/>
          <w:sz w:val="24"/>
          <w:szCs w:val="24"/>
        </w:rPr>
        <w:t xml:space="preserve">regression meta method and </w:t>
      </w:r>
      <w:r w:rsidR="00104B82" w:rsidRPr="009D7AB0">
        <w:rPr>
          <w:rFonts w:ascii="Calibri" w:eastAsia="Times New Roman" w:hAnsi="Calibri" w:cs="Calibri"/>
          <w:color w:val="000000"/>
        </w:rPr>
        <w:t>0.422±0.044</w:t>
      </w:r>
      <w:r w:rsidR="00104B82">
        <w:rPr>
          <w:rFonts w:ascii="Calibri" w:eastAsia="Times New Roman" w:hAnsi="Calibri" w:cs="Calibri"/>
          <w:color w:val="000000"/>
        </w:rPr>
        <w:t xml:space="preserve">, </w:t>
      </w:r>
      <w:r w:rsidR="00104B82">
        <w:rPr>
          <w:rFonts w:asciiTheme="majorBidi" w:eastAsia="Times New Roman" w:hAnsiTheme="majorBidi" w:cstheme="majorBidi"/>
          <w:color w:val="000000"/>
          <w:sz w:val="24"/>
          <w:szCs w:val="24"/>
        </w:rPr>
        <w:t xml:space="preserve"> </w:t>
      </w:r>
      <w:r w:rsidR="00104B82" w:rsidRPr="009D7AB0">
        <w:rPr>
          <w:rFonts w:ascii="Calibri" w:eastAsia="Times New Roman" w:hAnsi="Calibri" w:cs="Calibri"/>
          <w:color w:val="000000"/>
        </w:rPr>
        <w:t>0.378±0.049</w:t>
      </w:r>
      <w:r w:rsidR="00104B82">
        <w:rPr>
          <w:rFonts w:ascii="Calibri" w:eastAsia="Times New Roman" w:hAnsi="Calibri" w:cs="Calibri"/>
          <w:color w:val="000000"/>
        </w:rPr>
        <w:t xml:space="preserve">, </w:t>
      </w:r>
      <w:r w:rsidR="00104B82" w:rsidRPr="003F57E9">
        <w:rPr>
          <w:rFonts w:asciiTheme="majorBidi" w:eastAsia="Times New Roman" w:hAnsiTheme="majorBidi" w:cstheme="majorBidi"/>
          <w:color w:val="000000"/>
          <w:sz w:val="24"/>
          <w:szCs w:val="24"/>
        </w:rPr>
        <w:t>respectively</w:t>
      </w:r>
      <w:r w:rsidR="00104B82">
        <w:rPr>
          <w:rFonts w:asciiTheme="majorBidi" w:eastAsia="Times New Roman" w:hAnsiTheme="majorBidi" w:cstheme="majorBidi"/>
          <w:color w:val="000000"/>
          <w:sz w:val="24"/>
          <w:szCs w:val="24"/>
        </w:rPr>
        <w:t xml:space="preserve">, for the random forest meta method. For the ten-fold cross-validation, the average values for F1 and MCC are 0.418±0.044 and 0.375±0.046 respectively for logistic regression and 0.425±0.046 and 0.383±0.053 respectively for random forest. </w:t>
      </w:r>
      <w:r w:rsidR="00104B82">
        <w:rPr>
          <w:rFonts w:asciiTheme="majorBidi" w:hAnsiTheme="majorBidi" w:cstheme="majorBidi"/>
          <w:sz w:val="24"/>
          <w:szCs w:val="24"/>
        </w:rPr>
        <w:t xml:space="preserve">Using the five-fold cross-validation, the estimated errors for the AUC-ROC are 0.856±0.026 and 0.872±0.25 respectively for logistic regression and random forest.  Using five-fold cross-validation, the estimated errors for the AUC-PR are 0.389±0.059 and 0.395±0.059 respectively for logistic regression and random forest meta methods.  </w:t>
      </w:r>
    </w:p>
    <w:p w14:paraId="26850693" w14:textId="0D0B489F" w:rsidR="00104B82" w:rsidRDefault="00104B82" w:rsidP="00791B6C">
      <w:pPr>
        <w:spacing w:after="0" w:line="240" w:lineRule="auto"/>
        <w:rPr>
          <w:rFonts w:asciiTheme="majorBidi" w:hAnsiTheme="majorBidi" w:cstheme="majorBidi"/>
          <w:sz w:val="24"/>
          <w:szCs w:val="24"/>
        </w:rPr>
      </w:pPr>
    </w:p>
    <w:p w14:paraId="35C53983" w14:textId="4F2472D2" w:rsidR="00791B6C" w:rsidRDefault="00791B6C" w:rsidP="00791B6C">
      <w:pPr>
        <w:spacing w:after="0" w:line="240" w:lineRule="auto"/>
        <w:rPr>
          <w:rFonts w:asciiTheme="majorBidi" w:hAnsiTheme="majorBidi" w:cstheme="majorBidi"/>
          <w:sz w:val="24"/>
          <w:szCs w:val="24"/>
        </w:rPr>
      </w:pPr>
      <w:r>
        <w:rPr>
          <w:rFonts w:asciiTheme="majorBidi" w:hAnsiTheme="majorBidi" w:cstheme="majorBidi"/>
          <w:sz w:val="24"/>
          <w:szCs w:val="24"/>
        </w:rPr>
        <w:t>The results for a 5-fold and 10-fold cross-validation methods for the F1, MCC, AUC-ROC and AUC-PR along with the standard deviations between the k-sets are s</w:t>
      </w:r>
      <w:r w:rsidR="00260C63">
        <w:rPr>
          <w:rFonts w:asciiTheme="majorBidi" w:hAnsiTheme="majorBidi" w:cstheme="majorBidi"/>
          <w:sz w:val="24"/>
          <w:szCs w:val="24"/>
        </w:rPr>
        <w:t>ummarized</w:t>
      </w:r>
      <w:r>
        <w:rPr>
          <w:rFonts w:asciiTheme="majorBidi" w:hAnsiTheme="majorBidi" w:cstheme="majorBidi"/>
          <w:sz w:val="24"/>
          <w:szCs w:val="24"/>
        </w:rPr>
        <w:t xml:space="preserve"> in Table </w:t>
      </w:r>
      <w:r w:rsidR="00AD30DC">
        <w:rPr>
          <w:rFonts w:asciiTheme="majorBidi" w:hAnsiTheme="majorBidi" w:cstheme="majorBidi"/>
          <w:sz w:val="24"/>
          <w:szCs w:val="24"/>
        </w:rPr>
        <w:t>7</w:t>
      </w:r>
      <w:r>
        <w:rPr>
          <w:rFonts w:asciiTheme="majorBidi" w:hAnsiTheme="majorBidi" w:cstheme="majorBidi"/>
          <w:sz w:val="24"/>
          <w:szCs w:val="24"/>
        </w:rPr>
        <w:t xml:space="preserve">.  Comparing the results from Tables </w:t>
      </w:r>
      <w:r w:rsidR="00260C63">
        <w:rPr>
          <w:rFonts w:asciiTheme="majorBidi" w:hAnsiTheme="majorBidi" w:cstheme="majorBidi"/>
          <w:sz w:val="24"/>
          <w:szCs w:val="24"/>
        </w:rPr>
        <w:t>2</w:t>
      </w:r>
      <w:r>
        <w:rPr>
          <w:rFonts w:asciiTheme="majorBidi" w:hAnsiTheme="majorBidi" w:cstheme="majorBidi"/>
          <w:sz w:val="24"/>
          <w:szCs w:val="24"/>
        </w:rPr>
        <w:t xml:space="preserve"> and </w:t>
      </w:r>
      <w:r w:rsidR="00AD30DC">
        <w:rPr>
          <w:rFonts w:asciiTheme="majorBidi" w:hAnsiTheme="majorBidi" w:cstheme="majorBidi"/>
          <w:sz w:val="24"/>
          <w:szCs w:val="24"/>
        </w:rPr>
        <w:t>4</w:t>
      </w:r>
      <w:r>
        <w:rPr>
          <w:rFonts w:asciiTheme="majorBidi" w:hAnsiTheme="majorBidi" w:cstheme="majorBidi"/>
          <w:sz w:val="24"/>
          <w:szCs w:val="24"/>
        </w:rPr>
        <w:t xml:space="preserve"> with Table </w:t>
      </w:r>
      <w:r w:rsidR="00AD30DC">
        <w:rPr>
          <w:rFonts w:asciiTheme="majorBidi" w:hAnsiTheme="majorBidi" w:cstheme="majorBidi"/>
          <w:sz w:val="24"/>
          <w:szCs w:val="24"/>
        </w:rPr>
        <w:t>7</w:t>
      </w:r>
      <w:r>
        <w:rPr>
          <w:rFonts w:asciiTheme="majorBidi" w:hAnsiTheme="majorBidi" w:cstheme="majorBidi"/>
          <w:sz w:val="24"/>
          <w:szCs w:val="24"/>
        </w:rPr>
        <w:t xml:space="preserve">, the LOOC with a much larger training set certainly performs better than the 5-fold and 10-fold cross-validation methods.  But the LOOC is time consuming since the calculation needs to be repeated as many times as there are query proteins.  A five-fold cross-validation uses 44 query proteins in a test set while the other query proteins from the database are used as the training set.  A ten-fold cross-validation uses 22 query proteins in the test set while the other query proteins from the database constitute the training set. The results from Table </w:t>
      </w:r>
      <w:r w:rsidR="00260C63">
        <w:rPr>
          <w:rFonts w:asciiTheme="majorBidi" w:hAnsiTheme="majorBidi" w:cstheme="majorBidi"/>
          <w:sz w:val="24"/>
          <w:szCs w:val="24"/>
        </w:rPr>
        <w:t>6</w:t>
      </w:r>
      <w:r>
        <w:rPr>
          <w:rFonts w:asciiTheme="majorBidi" w:hAnsiTheme="majorBidi" w:cstheme="majorBidi"/>
          <w:sz w:val="24"/>
          <w:szCs w:val="24"/>
        </w:rPr>
        <w:t xml:space="preserve"> show that the results for F1, MCC, AUC-ROC and AUC-PR are almost identical for both the 5-fold and 10-fold cross-validation.  So, a 5-fold cross-validation yields reliable results with a significant saving in computational effort. </w:t>
      </w:r>
    </w:p>
    <w:p w14:paraId="103AF5D5" w14:textId="40F5B79B" w:rsidR="00DE014E" w:rsidRDefault="00DE014E" w:rsidP="00791B6C">
      <w:pPr>
        <w:spacing w:after="0" w:line="240" w:lineRule="auto"/>
        <w:rPr>
          <w:rFonts w:asciiTheme="majorBidi" w:hAnsiTheme="majorBidi" w:cstheme="majorBidi"/>
          <w:sz w:val="24"/>
          <w:szCs w:val="24"/>
        </w:rPr>
      </w:pPr>
    </w:p>
    <w:p w14:paraId="2D919D3C" w14:textId="3C9515E3" w:rsidR="00DE014E" w:rsidRPr="002A6D53" w:rsidRDefault="002A6D53" w:rsidP="00791B6C">
      <w:pPr>
        <w:spacing w:after="0" w:line="240" w:lineRule="auto"/>
        <w:rPr>
          <w:rFonts w:asciiTheme="majorBidi" w:hAnsiTheme="majorBidi" w:cstheme="majorBidi"/>
          <w:b/>
          <w:bCs/>
          <w:sz w:val="24"/>
          <w:szCs w:val="24"/>
        </w:rPr>
      </w:pPr>
      <w:r w:rsidRPr="002A6D53">
        <w:rPr>
          <w:rFonts w:asciiTheme="majorBidi" w:hAnsiTheme="majorBidi" w:cstheme="majorBidi"/>
          <w:b/>
          <w:bCs/>
          <w:sz w:val="24"/>
          <w:szCs w:val="24"/>
        </w:rPr>
        <w:lastRenderedPageBreak/>
        <w:t>Comparison with other meta-methods:</w:t>
      </w:r>
    </w:p>
    <w:p w14:paraId="467D1EA1" w14:textId="10109B5B" w:rsidR="00C81048" w:rsidRDefault="002A6D53" w:rsidP="00C81048">
      <w:pPr>
        <w:spacing w:after="0" w:line="240" w:lineRule="auto"/>
        <w:rPr>
          <w:rFonts w:asciiTheme="majorBidi" w:hAnsiTheme="majorBidi" w:cstheme="majorBidi"/>
          <w:sz w:val="24"/>
          <w:szCs w:val="24"/>
        </w:rPr>
      </w:pPr>
      <w:r>
        <w:rPr>
          <w:rFonts w:asciiTheme="majorBidi" w:hAnsiTheme="majorBidi" w:cstheme="majorBidi"/>
          <w:sz w:val="24"/>
          <w:szCs w:val="24"/>
        </w:rPr>
        <w:t>Other meta methods have recently been developed and tested.  Meta-PPISP</w:t>
      </w:r>
      <w:r>
        <w:rPr>
          <w:rFonts w:asciiTheme="majorBidi" w:hAnsiTheme="majorBidi" w:cstheme="majorBidi"/>
          <w:sz w:val="24"/>
          <w:szCs w:val="24"/>
        </w:rPr>
        <w:fldChar w:fldCharType="begin">
          <w:fldData xml:space="preserve">PEVuZE5vdGU+PENpdGU+PEF1dGhvcj5RaW48L0F1dGhvcj48WWVhcj4yMDA3PC9ZZWFyPjxSZWNO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</w:fldData>
        </w:fldChar>
      </w:r>
      <w:r w:rsidR="0004759D">
        <w:rPr>
          <w:rFonts w:asciiTheme="majorBidi" w:hAnsiTheme="majorBidi" w:cstheme="majorBidi"/>
          <w:sz w:val="24"/>
          <w:szCs w:val="24"/>
        </w:rPr>
        <w:instrText xml:space="preserve"> ADDIN EN.CITE </w:instrText>
      </w:r>
      <w:r w:rsidR="0004759D">
        <w:rPr>
          <w:rFonts w:asciiTheme="majorBidi" w:hAnsiTheme="majorBidi" w:cstheme="majorBidi"/>
          <w:sz w:val="24"/>
          <w:szCs w:val="24"/>
        </w:rPr>
        <w:fldChar w:fldCharType="begin">
          <w:fldData xml:space="preserve">PEVuZE5vdGU+PENpdGU+PEF1dGhvcj5RaW48L0F1dGhvcj48WWVhcj4yMDA3PC9ZZWFyPjxSZWNO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</w:fldData>
        </w:fldChar>
      </w:r>
      <w:r w:rsidR="0004759D">
        <w:rPr>
          <w:rFonts w:asciiTheme="majorBidi" w:hAnsiTheme="majorBidi" w:cstheme="majorBidi"/>
          <w:sz w:val="24"/>
          <w:szCs w:val="24"/>
        </w:rPr>
        <w:instrText xml:space="preserve"> ADDIN EN.CITE.DATA </w:instrText>
      </w:r>
      <w:r w:rsidR="0004759D">
        <w:rPr>
          <w:rFonts w:asciiTheme="majorBidi" w:hAnsiTheme="majorBidi" w:cstheme="majorBidi"/>
          <w:sz w:val="24"/>
          <w:szCs w:val="24"/>
        </w:rPr>
      </w:r>
      <w:r w:rsidR="0004759D">
        <w:rPr>
          <w:rFonts w:asciiTheme="majorBidi" w:hAnsiTheme="majorBidi" w:cstheme="majorBidi"/>
          <w:sz w:val="24"/>
          <w:szCs w:val="24"/>
        </w:rPr>
        <w:fldChar w:fldCharType="end"/>
      </w:r>
      <w:r>
        <w:rPr>
          <w:rFonts w:asciiTheme="majorBidi" w:hAnsiTheme="majorBidi" w:cstheme="majorBidi"/>
          <w:sz w:val="24"/>
          <w:szCs w:val="24"/>
        </w:rPr>
      </w:r>
      <w:r>
        <w:rPr>
          <w:rFonts w:asciiTheme="majorBidi" w:hAnsiTheme="majorBidi" w:cstheme="majorBidi"/>
          <w:sz w:val="24"/>
          <w:szCs w:val="24"/>
        </w:rPr>
        <w:fldChar w:fldCharType="separate"/>
      </w:r>
      <w:r w:rsidR="0004759D">
        <w:rPr>
          <w:rFonts w:asciiTheme="majorBidi" w:hAnsiTheme="majorBidi" w:cstheme="majorBidi"/>
          <w:noProof/>
          <w:sz w:val="24"/>
          <w:szCs w:val="24"/>
        </w:rPr>
        <w:t>[6]</w:t>
      </w:r>
      <w:r>
        <w:rPr>
          <w:rFonts w:asciiTheme="majorBidi" w:hAnsiTheme="majorBidi" w:cstheme="majorBidi"/>
          <w:sz w:val="24"/>
          <w:szCs w:val="24"/>
        </w:rPr>
        <w:fldChar w:fldCharType="end"/>
      </w:r>
      <w:r>
        <w:rPr>
          <w:rFonts w:asciiTheme="majorBidi" w:hAnsiTheme="majorBidi" w:cstheme="majorBidi"/>
          <w:sz w:val="24"/>
          <w:szCs w:val="24"/>
        </w:rPr>
        <w:t xml:space="preserve"> uses three individual methods that are based on sequence conservation and other attributes such as solvent accessibility, secondary structure, sequence profiles</w:t>
      </w:r>
      <w:r w:rsidR="00285092">
        <w:rPr>
          <w:rFonts w:asciiTheme="majorBidi" w:hAnsiTheme="majorBidi" w:cstheme="majorBidi"/>
          <w:sz w:val="24"/>
          <w:szCs w:val="24"/>
        </w:rPr>
        <w:t xml:space="preserve">.  The three methods are combined using linear regression.  We compare the results of our meta-methods with those from meta-PPISP for the same database.  The results are shown in Table </w:t>
      </w:r>
      <w:r w:rsidR="00AD30DC">
        <w:rPr>
          <w:rFonts w:asciiTheme="majorBidi" w:hAnsiTheme="majorBidi" w:cstheme="majorBidi"/>
          <w:sz w:val="24"/>
          <w:szCs w:val="24"/>
        </w:rPr>
        <w:t>8</w:t>
      </w:r>
      <w:r w:rsidR="00285092">
        <w:rPr>
          <w:rFonts w:asciiTheme="majorBidi" w:hAnsiTheme="majorBidi" w:cstheme="majorBidi"/>
          <w:sz w:val="24"/>
          <w:szCs w:val="24"/>
        </w:rPr>
        <w:t>.  Another meta method</w:t>
      </w:r>
      <w:r w:rsidR="00C674DD">
        <w:rPr>
          <w:rFonts w:asciiTheme="majorBidi" w:hAnsiTheme="majorBidi" w:cstheme="majorBidi"/>
          <w:sz w:val="24"/>
          <w:szCs w:val="24"/>
        </w:rPr>
        <w:t xml:space="preserve">, VORFFIP, </w:t>
      </w:r>
      <w:r w:rsidR="00285092">
        <w:rPr>
          <w:rFonts w:asciiTheme="majorBidi" w:hAnsiTheme="majorBidi" w:cstheme="majorBidi"/>
          <w:sz w:val="24"/>
          <w:szCs w:val="24"/>
        </w:rPr>
        <w:t xml:space="preserve"> recently developed by Segura et al</w:t>
      </w:r>
      <w:r w:rsidR="00285092">
        <w:rPr>
          <w:rFonts w:asciiTheme="majorBidi" w:hAnsiTheme="majorBidi" w:cstheme="majorBidi"/>
          <w:sz w:val="24"/>
          <w:szCs w:val="24"/>
        </w:rPr>
        <w:fldChar w:fldCharType="begin"/>
      </w:r>
      <w:r w:rsidR="0004759D">
        <w:rPr>
          <w:rFonts w:asciiTheme="majorBidi" w:hAnsiTheme="majorBidi" w:cstheme="majorBidi"/>
          <w:sz w:val="24"/>
          <w:szCs w:val="24"/>
        </w:rPr>
        <w:instrText xml:space="preserve"> ADDIN EN.CITE &lt;EndNote&gt;&lt;Cite&gt;&lt;Author&gt;Segura&lt;/Author&gt;&lt;Year&gt;2011&lt;/Year&gt;&lt;RecNum&gt;65&lt;/RecNum&gt;&lt;DisplayText&gt;[12]&lt;/DisplayText&gt;&lt;record&gt;&lt;rec-number&gt;65&lt;/rec-number&gt;&lt;foreign-keys&gt;&lt;key app="EN" db-id="x9p5dfweqsv9tkepxzpv50pv2affwvdd9ee0" timestamp="1560433168"&gt;65&lt;/key&gt;&lt;/foreign-keys&gt;&lt;ref-type name="Journal Article"&gt;17&lt;/ref-type&gt;&lt;contributors&gt;&lt;authors&gt;&lt;author&gt;Segura, J.&lt;/author&gt;&lt;author&gt;Jones, P. F.&lt;/author&gt;&lt;author&gt;Fernandez-Fuentes, N.&lt;/author&gt;&lt;/authors&gt;&lt;/contributors&gt;&lt;auth-address&gt;Leeds Institute of Molecular Medicine, Section of Experimental Therapeutics, University of Leeds, Leeds, LS9 7TF, UK.&lt;/auth-address&gt;&lt;titles&gt;&lt;title&gt;Improving the prediction of protein binding sites by combining heterogeneous data and Voronoi diagrams&lt;/title&gt;&lt;secondary-title&gt;BMC Bioinformatics&lt;/secondary-title&gt;&lt;/titles&gt;&lt;periodical&gt;&lt;full-title&gt;BMC Bioinformatics&lt;/full-title&gt;&lt;/periodical&gt;&lt;pages&gt;352&lt;/pages&gt;&lt;volume&gt;12&lt;/volume&gt;&lt;edition&gt;2011/08/25&lt;/edition&gt;&lt;keywords&gt;&lt;keyword&gt;Binding Sites&lt;/keyword&gt;&lt;keyword&gt;Crystallography, X-Ray&lt;/keyword&gt;&lt;keyword&gt;Databases, Protein&lt;/keyword&gt;&lt;keyword&gt;Humans&lt;/keyword&gt;&lt;keyword&gt;Protein Binding&lt;/keyword&gt;&lt;keyword&gt;*Protein Interaction Maps&lt;/keyword&gt;&lt;keyword&gt;Proteins/*chemistry/metabolism&lt;/keyword&gt;&lt;keyword&gt;*Software&lt;/keyword&gt;&lt;/keywords&gt;&lt;dates&gt;&lt;year&gt;2011&lt;/year&gt;&lt;pub-dates&gt;&lt;date&gt;Aug 23&lt;/date&gt;&lt;/pub-dates&gt;&lt;/dates&gt;&lt;isbn&gt;1471-2105 (Electronic)&amp;#xD;1471-2105 (Linking)&lt;/isbn&gt;&lt;accession-num&gt;21861881&lt;/accession-num&gt;&lt;urls&gt;&lt;related-urls&gt;&lt;url&gt;https://www.ncbi.nlm.nih.gov/pubmed/21861881&lt;/url&gt;&lt;url&gt;https://www.ncbi.nlm.nih.gov/pmc/articles/PMC3171731/pdf/1471-2105-12-352.pdf&lt;/url&gt;&lt;/related-urls&gt;&lt;/urls&gt;&lt;custom2&gt;PMC3171731&lt;/custom2&gt;&lt;electronic-resource-num&gt;10.1186/1471-2105-12-352&lt;/electronic-resource-num&gt;&lt;/record&gt;&lt;/Cite&gt;&lt;/EndNote&gt;</w:instrText>
      </w:r>
      <w:r w:rsidR="00285092">
        <w:rPr>
          <w:rFonts w:asciiTheme="majorBidi" w:hAnsiTheme="majorBidi" w:cstheme="majorBidi"/>
          <w:sz w:val="24"/>
          <w:szCs w:val="24"/>
        </w:rPr>
        <w:fldChar w:fldCharType="separate"/>
      </w:r>
      <w:r w:rsidR="0004759D">
        <w:rPr>
          <w:rFonts w:asciiTheme="majorBidi" w:hAnsiTheme="majorBidi" w:cstheme="majorBidi"/>
          <w:noProof/>
          <w:sz w:val="24"/>
          <w:szCs w:val="24"/>
        </w:rPr>
        <w:t>[12]</w:t>
      </w:r>
      <w:r w:rsidR="00285092">
        <w:rPr>
          <w:rFonts w:asciiTheme="majorBidi" w:hAnsiTheme="majorBidi" w:cstheme="majorBidi"/>
          <w:sz w:val="24"/>
          <w:szCs w:val="24"/>
        </w:rPr>
        <w:fldChar w:fldCharType="end"/>
      </w:r>
      <w:r w:rsidR="00285092">
        <w:rPr>
          <w:rFonts w:asciiTheme="majorBidi" w:hAnsiTheme="majorBidi" w:cstheme="majorBidi"/>
          <w:sz w:val="24"/>
          <w:szCs w:val="24"/>
        </w:rPr>
        <w:t xml:space="preserve"> uses a random forest method to combine four sets of residue features, structural, sequence conservation, crystallographic B-factor, and energy terms</w:t>
      </w:r>
      <w:r w:rsidR="00C674DD">
        <w:rPr>
          <w:rFonts w:asciiTheme="majorBidi" w:hAnsiTheme="majorBidi" w:cstheme="majorBidi"/>
          <w:sz w:val="24"/>
          <w:szCs w:val="24"/>
        </w:rPr>
        <w:t xml:space="preserve">. We compare results obtained by meta-DPI with VORFFIP for the same database of query proteins and the results are included in Table </w:t>
      </w:r>
      <w:r w:rsidR="00AD30DC">
        <w:rPr>
          <w:rFonts w:asciiTheme="majorBidi" w:hAnsiTheme="majorBidi" w:cstheme="majorBidi"/>
          <w:sz w:val="24"/>
          <w:szCs w:val="24"/>
        </w:rPr>
        <w:t>8</w:t>
      </w:r>
      <w:r w:rsidR="00C674DD">
        <w:rPr>
          <w:rFonts w:asciiTheme="majorBidi" w:hAnsiTheme="majorBidi" w:cstheme="majorBidi"/>
          <w:sz w:val="24"/>
          <w:szCs w:val="24"/>
        </w:rPr>
        <w:t xml:space="preserve">.  </w:t>
      </w:r>
      <w:r w:rsidR="00AD30DC">
        <w:rPr>
          <w:rFonts w:asciiTheme="majorBidi" w:hAnsiTheme="majorBidi" w:cstheme="majorBidi"/>
          <w:sz w:val="24"/>
          <w:szCs w:val="24"/>
        </w:rPr>
        <w:t xml:space="preserve">We compare the significance of the differences in F1 and MCC scores obtained by the three </w:t>
      </w:r>
      <w:del w:id="0" w:author="Evan Edelstein [student]" w:date="2021-04-26T12:44:00Z">
        <w:r w:rsidR="00AD30DC" w:rsidDel="00FD6649">
          <w:rPr>
            <w:rFonts w:asciiTheme="majorBidi" w:hAnsiTheme="majorBidi" w:cstheme="majorBidi"/>
            <w:sz w:val="24"/>
            <w:szCs w:val="24"/>
          </w:rPr>
          <w:delText>meat</w:delText>
        </w:r>
      </w:del>
      <w:ins w:id="1" w:author="Evan Edelstein [student]" w:date="2021-04-26T12:44:00Z">
        <w:r w:rsidR="00FD6649">
          <w:rPr>
            <w:rFonts w:asciiTheme="majorBidi" w:hAnsiTheme="majorBidi" w:cstheme="majorBidi"/>
            <w:sz w:val="24"/>
            <w:szCs w:val="24"/>
          </w:rPr>
          <w:t>meta</w:t>
        </w:r>
      </w:ins>
      <w:r w:rsidR="00AD30DC">
        <w:rPr>
          <w:rFonts w:asciiTheme="majorBidi" w:hAnsiTheme="majorBidi" w:cstheme="majorBidi"/>
          <w:sz w:val="24"/>
          <w:szCs w:val="24"/>
        </w:rPr>
        <w:t xml:space="preserve">-methods using the non-parametric and distribution free Kolmogorov-Smirnov test at the 95% level. </w:t>
      </w:r>
      <w:del w:id="2" w:author="Evan Edelstein [student]" w:date="2021-04-26T12:44:00Z">
        <w:r w:rsidR="00AD30DC" w:rsidDel="00FD6649">
          <w:rPr>
            <w:rFonts w:asciiTheme="majorBidi" w:hAnsiTheme="majorBidi" w:cstheme="majorBidi"/>
            <w:sz w:val="24"/>
            <w:szCs w:val="24"/>
          </w:rPr>
          <w:delText xml:space="preserve"> </w:delText>
        </w:r>
      </w:del>
      <w:r w:rsidR="00AD30DC">
        <w:rPr>
          <w:rFonts w:asciiTheme="majorBidi" w:hAnsiTheme="majorBidi" w:cstheme="majorBidi"/>
          <w:sz w:val="24"/>
          <w:szCs w:val="24"/>
        </w:rPr>
        <w:t>The calculated p-values are shown in T</w:t>
      </w:r>
      <w:r w:rsidR="00E03BDA">
        <w:rPr>
          <w:rFonts w:asciiTheme="majorBidi" w:hAnsiTheme="majorBidi" w:cstheme="majorBidi"/>
          <w:sz w:val="24"/>
          <w:szCs w:val="24"/>
        </w:rPr>
        <w:t xml:space="preserve">able </w:t>
      </w:r>
      <w:r w:rsidR="00AD30DC">
        <w:rPr>
          <w:rFonts w:asciiTheme="majorBidi" w:hAnsiTheme="majorBidi" w:cstheme="majorBidi"/>
          <w:sz w:val="24"/>
          <w:szCs w:val="24"/>
        </w:rPr>
        <w:t>9. All the p-values are less than 0.05 indicating that the differences between these methods are statistically significant. Table 10</w:t>
      </w:r>
      <w:r w:rsidR="00E03BDA">
        <w:rPr>
          <w:rFonts w:asciiTheme="majorBidi" w:hAnsiTheme="majorBidi" w:cstheme="majorBidi"/>
          <w:sz w:val="24"/>
          <w:szCs w:val="24"/>
        </w:rPr>
        <w:t xml:space="preserve"> shows the results of </w:t>
      </w:r>
      <w:proofErr w:type="spellStart"/>
      <w:r w:rsidR="00E03BDA">
        <w:rPr>
          <w:rFonts w:asciiTheme="majorBidi" w:hAnsiTheme="majorBidi" w:cstheme="majorBidi"/>
          <w:sz w:val="24"/>
          <w:szCs w:val="24"/>
        </w:rPr>
        <w:t>StAR</w:t>
      </w:r>
      <w:proofErr w:type="spellEnd"/>
      <w:r w:rsidR="00E03BDA">
        <w:rPr>
          <w:rFonts w:asciiTheme="majorBidi" w:hAnsiTheme="majorBidi" w:cstheme="majorBidi"/>
          <w:sz w:val="24"/>
          <w:szCs w:val="24"/>
        </w:rPr>
        <w:t xml:space="preserve"> statistical analysis to assess the significance of the AUC-ROC values between the four different meta-methods at a 95% confidence level.  As see</w:t>
      </w:r>
      <w:r w:rsidR="00AD30DC">
        <w:rPr>
          <w:rFonts w:asciiTheme="majorBidi" w:hAnsiTheme="majorBidi" w:cstheme="majorBidi"/>
          <w:sz w:val="24"/>
          <w:szCs w:val="24"/>
        </w:rPr>
        <w:t>n</w:t>
      </w:r>
      <w:r w:rsidR="00E03BDA">
        <w:rPr>
          <w:rFonts w:asciiTheme="majorBidi" w:hAnsiTheme="majorBidi" w:cstheme="majorBidi"/>
          <w:sz w:val="24"/>
          <w:szCs w:val="24"/>
        </w:rPr>
        <w:t xml:space="preserve"> in Table </w:t>
      </w:r>
      <w:r w:rsidR="00AD30DC">
        <w:rPr>
          <w:rFonts w:asciiTheme="majorBidi" w:hAnsiTheme="majorBidi" w:cstheme="majorBidi"/>
          <w:sz w:val="24"/>
          <w:szCs w:val="24"/>
        </w:rPr>
        <w:t>10</w:t>
      </w:r>
      <w:r w:rsidR="00E03BDA">
        <w:rPr>
          <w:rFonts w:asciiTheme="majorBidi" w:hAnsiTheme="majorBidi" w:cstheme="majorBidi"/>
          <w:sz w:val="24"/>
          <w:szCs w:val="24"/>
        </w:rPr>
        <w:t xml:space="preserve">, the differences in AUC-ROC values between all of these methods is statistically significant.  </w:t>
      </w:r>
      <w:r w:rsidR="00C81048">
        <w:rPr>
          <w:rFonts w:asciiTheme="majorBidi" w:hAnsiTheme="majorBidi" w:cstheme="majorBidi"/>
          <w:sz w:val="24"/>
          <w:szCs w:val="24"/>
        </w:rPr>
        <w:t xml:space="preserve">Figure 3 and 4 compare the ROC and PR curves for meta-DPI with meta-PPISP and VORFFIP.  The AUC values for ROC and PR are compared in Table </w:t>
      </w:r>
      <w:r w:rsidR="00FB7601">
        <w:rPr>
          <w:rFonts w:asciiTheme="majorBidi" w:hAnsiTheme="majorBidi" w:cstheme="majorBidi"/>
          <w:sz w:val="24"/>
          <w:szCs w:val="24"/>
        </w:rPr>
        <w:t>8</w:t>
      </w:r>
      <w:r w:rsidR="00C81048">
        <w:rPr>
          <w:rFonts w:asciiTheme="majorBidi" w:hAnsiTheme="majorBidi" w:cstheme="majorBidi"/>
          <w:sz w:val="24"/>
          <w:szCs w:val="24"/>
        </w:rPr>
        <w:t>.</w:t>
      </w:r>
    </w:p>
    <w:p w14:paraId="490CE99E" w14:textId="77777777" w:rsidR="00C81048" w:rsidRDefault="00C81048" w:rsidP="00C81048">
      <w:pPr>
        <w:spacing w:after="0" w:line="240" w:lineRule="auto"/>
        <w:rPr>
          <w:rFonts w:asciiTheme="majorBidi" w:hAnsiTheme="majorBidi" w:cstheme="majorBidi"/>
          <w:sz w:val="24"/>
          <w:szCs w:val="24"/>
        </w:rPr>
      </w:pPr>
    </w:p>
    <w:p w14:paraId="04F758A0" w14:textId="1102ED92" w:rsidR="00C674DD" w:rsidRDefault="00C81048" w:rsidP="00791B6C">
      <w:pPr>
        <w:spacing w:after="0" w:line="240" w:lineRule="auto"/>
        <w:rPr>
          <w:rFonts w:asciiTheme="majorBidi" w:hAnsiTheme="majorBidi" w:cstheme="majorBidi"/>
          <w:sz w:val="24"/>
          <w:szCs w:val="24"/>
        </w:rPr>
      </w:pPr>
      <w:r>
        <w:rPr>
          <w:rFonts w:asciiTheme="majorBidi" w:hAnsiTheme="majorBidi" w:cstheme="majorBidi"/>
          <w:sz w:val="24"/>
          <w:szCs w:val="24"/>
        </w:rPr>
        <w:t xml:space="preserve">The current meta method performs much better than meta-PPISP.  While VORFFIP performs very close to the current method, the results from </w:t>
      </w:r>
      <w:r w:rsidR="001F36D7">
        <w:rPr>
          <w:rFonts w:asciiTheme="majorBidi" w:hAnsiTheme="majorBidi" w:cstheme="majorBidi"/>
          <w:sz w:val="24"/>
          <w:szCs w:val="24"/>
        </w:rPr>
        <w:t xml:space="preserve">meta-DPI using </w:t>
      </w:r>
      <w:r>
        <w:rPr>
          <w:rFonts w:asciiTheme="majorBidi" w:hAnsiTheme="majorBidi" w:cstheme="majorBidi"/>
          <w:sz w:val="24"/>
          <w:szCs w:val="24"/>
        </w:rPr>
        <w:t xml:space="preserve">logistic regression </w:t>
      </w:r>
      <w:r w:rsidR="001F36D7">
        <w:rPr>
          <w:rFonts w:asciiTheme="majorBidi" w:hAnsiTheme="majorBidi" w:cstheme="majorBidi"/>
          <w:sz w:val="24"/>
          <w:szCs w:val="24"/>
        </w:rPr>
        <w:t>with</w:t>
      </w:r>
      <w:r w:rsidR="00411C5F">
        <w:rPr>
          <w:rFonts w:asciiTheme="majorBidi" w:hAnsiTheme="majorBidi" w:cstheme="majorBidi"/>
          <w:sz w:val="24"/>
          <w:szCs w:val="24"/>
        </w:rPr>
        <w:t xml:space="preserve"> </w:t>
      </w:r>
      <w:r>
        <w:rPr>
          <w:rFonts w:asciiTheme="majorBidi" w:hAnsiTheme="majorBidi" w:cstheme="majorBidi"/>
          <w:sz w:val="24"/>
          <w:szCs w:val="24"/>
        </w:rPr>
        <w:t xml:space="preserve">the three classifiers </w:t>
      </w:r>
      <w:r w:rsidR="00411C5F">
        <w:rPr>
          <w:rFonts w:asciiTheme="majorBidi" w:hAnsiTheme="majorBidi" w:cstheme="majorBidi"/>
          <w:sz w:val="24"/>
          <w:szCs w:val="24"/>
        </w:rPr>
        <w:t xml:space="preserve">proposed </w:t>
      </w:r>
      <w:r>
        <w:rPr>
          <w:rFonts w:asciiTheme="majorBidi" w:hAnsiTheme="majorBidi" w:cstheme="majorBidi"/>
          <w:sz w:val="24"/>
          <w:szCs w:val="24"/>
        </w:rPr>
        <w:t xml:space="preserve">in the current meta method yields </w:t>
      </w:r>
      <w:r w:rsidR="001F36D7">
        <w:rPr>
          <w:rFonts w:asciiTheme="majorBidi" w:hAnsiTheme="majorBidi" w:cstheme="majorBidi"/>
          <w:sz w:val="24"/>
          <w:szCs w:val="24"/>
        </w:rPr>
        <w:t xml:space="preserve">significantly </w:t>
      </w:r>
      <w:r>
        <w:rPr>
          <w:rFonts w:asciiTheme="majorBidi" w:hAnsiTheme="majorBidi" w:cstheme="majorBidi"/>
          <w:sz w:val="24"/>
          <w:szCs w:val="24"/>
        </w:rPr>
        <w:t xml:space="preserve">better results by all statistical </w:t>
      </w:r>
      <w:r w:rsidR="00411C5F">
        <w:rPr>
          <w:rFonts w:asciiTheme="majorBidi" w:hAnsiTheme="majorBidi" w:cstheme="majorBidi"/>
          <w:sz w:val="24"/>
          <w:szCs w:val="24"/>
        </w:rPr>
        <w:t xml:space="preserve">four statistical </w:t>
      </w:r>
      <w:r>
        <w:rPr>
          <w:rFonts w:asciiTheme="majorBidi" w:hAnsiTheme="majorBidi" w:cstheme="majorBidi"/>
          <w:sz w:val="24"/>
          <w:szCs w:val="24"/>
        </w:rPr>
        <w:t>measures</w:t>
      </w:r>
      <w:r w:rsidR="001F36D7">
        <w:rPr>
          <w:rFonts w:asciiTheme="majorBidi" w:hAnsiTheme="majorBidi" w:cstheme="majorBidi"/>
          <w:sz w:val="24"/>
          <w:szCs w:val="24"/>
        </w:rPr>
        <w:t>, F1, MCC, AUC-ROC and AUC-PR,</w:t>
      </w:r>
      <w:r>
        <w:rPr>
          <w:rFonts w:asciiTheme="majorBidi" w:hAnsiTheme="majorBidi" w:cstheme="majorBidi"/>
          <w:sz w:val="24"/>
          <w:szCs w:val="24"/>
        </w:rPr>
        <w:t xml:space="preserve"> used to assess the performance</w:t>
      </w:r>
      <w:r w:rsidR="001F36D7">
        <w:rPr>
          <w:rFonts w:asciiTheme="majorBidi" w:hAnsiTheme="majorBidi" w:cstheme="majorBidi"/>
          <w:sz w:val="24"/>
          <w:szCs w:val="24"/>
        </w:rPr>
        <w:t xml:space="preserve"> of the methods</w:t>
      </w:r>
      <w:r>
        <w:rPr>
          <w:rFonts w:asciiTheme="majorBidi" w:hAnsiTheme="majorBidi" w:cstheme="majorBidi"/>
          <w:sz w:val="24"/>
          <w:szCs w:val="24"/>
        </w:rPr>
        <w:t>.</w:t>
      </w:r>
      <w:r w:rsidR="00411C5F">
        <w:rPr>
          <w:rFonts w:asciiTheme="majorBidi" w:hAnsiTheme="majorBidi" w:cstheme="majorBidi"/>
          <w:sz w:val="24"/>
          <w:szCs w:val="24"/>
        </w:rPr>
        <w:t xml:space="preserve">  </w:t>
      </w:r>
    </w:p>
    <w:p w14:paraId="1259A1BE" w14:textId="77777777" w:rsidR="00C674DD" w:rsidRDefault="00C674DD" w:rsidP="00791B6C">
      <w:pPr>
        <w:spacing w:after="0" w:line="240" w:lineRule="auto"/>
        <w:rPr>
          <w:rFonts w:asciiTheme="majorBidi" w:hAnsiTheme="majorBidi" w:cstheme="majorBidi"/>
          <w:sz w:val="24"/>
          <w:szCs w:val="24"/>
        </w:rPr>
      </w:pPr>
    </w:p>
    <w:p w14:paraId="6E17C2F8" w14:textId="209F838E" w:rsidR="00C674DD" w:rsidRDefault="00C674DD" w:rsidP="00791B6C">
      <w:pPr>
        <w:spacing w:after="0" w:line="240" w:lineRule="auto"/>
        <w:rPr>
          <w:rFonts w:asciiTheme="majorBidi" w:hAnsiTheme="majorBidi" w:cstheme="majorBidi"/>
          <w:sz w:val="24"/>
          <w:szCs w:val="24"/>
        </w:rPr>
      </w:pPr>
    </w:p>
    <w:p w14:paraId="6792BC41" w14:textId="034D00E7" w:rsidR="00C674DD" w:rsidRPr="003F57E9" w:rsidRDefault="00C674DD" w:rsidP="00C674DD">
      <w:pPr>
        <w:rPr>
          <w:rFonts w:asciiTheme="majorBidi" w:hAnsiTheme="majorBidi" w:cstheme="majorBidi"/>
          <w:sz w:val="24"/>
          <w:szCs w:val="24"/>
        </w:rPr>
      </w:pPr>
      <w:r>
        <w:rPr>
          <w:rFonts w:asciiTheme="majorBidi" w:hAnsiTheme="majorBidi" w:cstheme="majorBidi"/>
          <w:sz w:val="24"/>
          <w:szCs w:val="24"/>
        </w:rPr>
        <w:br w:type="page"/>
      </w:r>
    </w:p>
    <w:p w14:paraId="7B7A1640" w14:textId="77777777" w:rsidR="0004759D" w:rsidRDefault="0004759D" w:rsidP="0004759D">
      <w:pPr>
        <w:ind w:firstLine="720"/>
        <w:rPr>
          <w:rFonts w:cstheme="minorHAnsi"/>
        </w:rPr>
      </w:pPr>
    </w:p>
    <w:p w14:paraId="09B5CB94" w14:textId="44125ABC" w:rsidR="000D37E0" w:rsidRPr="0004759D" w:rsidRDefault="0004759D" w:rsidP="0004759D">
      <w:pPr>
        <w:jc w:val="both"/>
        <w:rPr>
          <w:rFonts w:cstheme="minorHAnsi"/>
          <w:b/>
          <w:bCs/>
        </w:rPr>
      </w:pPr>
      <w:r>
        <w:rPr>
          <w:rFonts w:cstheme="minorHAnsi"/>
          <w:b/>
          <w:bCs/>
        </w:rPr>
        <w:t xml:space="preserve">References: </w:t>
      </w:r>
    </w:p>
    <w:p w14:paraId="3C0CD2EC" w14:textId="77777777" w:rsidR="00294C15" w:rsidRDefault="00294C15" w:rsidP="003C2076">
      <w:pPr>
        <w:spacing w:after="0" w:line="240" w:lineRule="auto"/>
        <w:rPr>
          <w:rFonts w:asciiTheme="majorBidi" w:hAnsiTheme="majorBidi" w:cstheme="majorBidi"/>
          <w:sz w:val="24"/>
          <w:szCs w:val="24"/>
        </w:rPr>
      </w:pPr>
    </w:p>
    <w:p w14:paraId="3772D9D2" w14:textId="77777777" w:rsidR="0004759D" w:rsidRPr="0004759D" w:rsidRDefault="00294C15" w:rsidP="0004759D">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04759D" w:rsidRPr="0004759D">
        <w:t>1.</w:t>
      </w:r>
      <w:r w:rsidR="0004759D" w:rsidRPr="0004759D">
        <w:tab/>
        <w:t xml:space="preserve">Esmaielbeiki, R., et al., </w:t>
      </w:r>
      <w:r w:rsidR="0004759D" w:rsidRPr="0004759D">
        <w:rPr>
          <w:i/>
        </w:rPr>
        <w:t>Progress and challenges in predicting protein interfaces.</w:t>
      </w:r>
      <w:r w:rsidR="0004759D" w:rsidRPr="0004759D">
        <w:t xml:space="preserve"> Brief Bioinform, 2016. </w:t>
      </w:r>
      <w:r w:rsidR="0004759D" w:rsidRPr="0004759D">
        <w:rPr>
          <w:b/>
        </w:rPr>
        <w:t>17</w:t>
      </w:r>
      <w:r w:rsidR="0004759D" w:rsidRPr="0004759D">
        <w:t>(1): p. 117-31.</w:t>
      </w:r>
    </w:p>
    <w:p w14:paraId="46DF38F3" w14:textId="77777777" w:rsidR="0004759D" w:rsidRPr="0004759D" w:rsidRDefault="0004759D" w:rsidP="0004759D">
      <w:pPr>
        <w:pStyle w:val="EndNoteBibliography"/>
        <w:spacing w:after="0"/>
        <w:ind w:left="720" w:hanging="720"/>
      </w:pPr>
      <w:r w:rsidRPr="0004759D">
        <w:t>2.</w:t>
      </w:r>
      <w:r w:rsidRPr="0004759D">
        <w:tab/>
        <w:t xml:space="preserve">Zhang, Q.C., et al., </w:t>
      </w:r>
      <w:r w:rsidRPr="0004759D">
        <w:rPr>
          <w:i/>
        </w:rPr>
        <w:t>PredUs: a web server for predicting protein interfaces using structural neighbors.</w:t>
      </w:r>
      <w:r w:rsidRPr="0004759D">
        <w:t xml:space="preserve"> Nucleic Acids Res, 2011. </w:t>
      </w:r>
      <w:r w:rsidRPr="0004759D">
        <w:rPr>
          <w:b/>
        </w:rPr>
        <w:t>39</w:t>
      </w:r>
      <w:r w:rsidRPr="0004759D">
        <w:t>(Web Server issue): p. W283-7.</w:t>
      </w:r>
    </w:p>
    <w:p w14:paraId="03039B18" w14:textId="77777777" w:rsidR="0004759D" w:rsidRPr="0004759D" w:rsidRDefault="0004759D" w:rsidP="0004759D">
      <w:pPr>
        <w:pStyle w:val="EndNoteBibliography"/>
        <w:spacing w:after="0"/>
        <w:ind w:left="720" w:hanging="720"/>
      </w:pPr>
      <w:r w:rsidRPr="0004759D">
        <w:t>3.</w:t>
      </w:r>
      <w:r w:rsidRPr="0004759D">
        <w:tab/>
        <w:t xml:space="preserve">Chen, H. and H.X. Zhou, </w:t>
      </w:r>
      <w:r w:rsidRPr="0004759D">
        <w:rPr>
          <w:i/>
        </w:rPr>
        <w:t>Prediction of interface residues in protein-protein complexes by a consensus neural network method: test against NMR data.</w:t>
      </w:r>
      <w:r w:rsidRPr="0004759D">
        <w:t xml:space="preserve"> Proteins, 2005. </w:t>
      </w:r>
      <w:r w:rsidRPr="0004759D">
        <w:rPr>
          <w:b/>
        </w:rPr>
        <w:t>61</w:t>
      </w:r>
      <w:r w:rsidRPr="0004759D">
        <w:t>(1): p. 21-35.</w:t>
      </w:r>
    </w:p>
    <w:p w14:paraId="62C234E4" w14:textId="77777777" w:rsidR="0004759D" w:rsidRPr="0004759D" w:rsidRDefault="0004759D" w:rsidP="0004759D">
      <w:pPr>
        <w:pStyle w:val="EndNoteBibliography"/>
        <w:spacing w:after="0"/>
        <w:ind w:left="720" w:hanging="720"/>
      </w:pPr>
      <w:r w:rsidRPr="0004759D">
        <w:t>4.</w:t>
      </w:r>
      <w:r w:rsidRPr="0004759D">
        <w:tab/>
        <w:t xml:space="preserve">Neuvirth, H., R. Raz, and G. Schreiber, </w:t>
      </w:r>
      <w:r w:rsidRPr="0004759D">
        <w:rPr>
          <w:i/>
        </w:rPr>
        <w:t>ProMate: a structure based prediction program to identify the location of protein-protein binding sites.</w:t>
      </w:r>
      <w:r w:rsidRPr="0004759D">
        <w:t xml:space="preserve"> J Mol Biol, 2004. </w:t>
      </w:r>
      <w:r w:rsidRPr="0004759D">
        <w:rPr>
          <w:b/>
        </w:rPr>
        <w:t>338</w:t>
      </w:r>
      <w:r w:rsidRPr="0004759D">
        <w:t>(1): p. 181-99.</w:t>
      </w:r>
    </w:p>
    <w:p w14:paraId="5A7F8813" w14:textId="77777777" w:rsidR="0004759D" w:rsidRPr="0004759D" w:rsidRDefault="0004759D" w:rsidP="0004759D">
      <w:pPr>
        <w:pStyle w:val="EndNoteBibliography"/>
        <w:spacing w:after="0"/>
        <w:ind w:left="720" w:hanging="720"/>
      </w:pPr>
      <w:r w:rsidRPr="0004759D">
        <w:t>5.</w:t>
      </w:r>
      <w:r w:rsidRPr="0004759D">
        <w:tab/>
        <w:t xml:space="preserve">Liang, S., et al., </w:t>
      </w:r>
      <w:r w:rsidRPr="0004759D">
        <w:rPr>
          <w:i/>
        </w:rPr>
        <w:t>Protein binding site prediction using an empirical scoring function.</w:t>
      </w:r>
      <w:r w:rsidRPr="0004759D">
        <w:t xml:space="preserve"> Nucleic Acids Res, 2006. </w:t>
      </w:r>
      <w:r w:rsidRPr="0004759D">
        <w:rPr>
          <w:b/>
        </w:rPr>
        <w:t>34</w:t>
      </w:r>
      <w:r w:rsidRPr="0004759D">
        <w:t>(13): p. 3698-707.</w:t>
      </w:r>
    </w:p>
    <w:p w14:paraId="753F753F" w14:textId="77777777" w:rsidR="0004759D" w:rsidRPr="0004759D" w:rsidRDefault="0004759D" w:rsidP="0004759D">
      <w:pPr>
        <w:pStyle w:val="EndNoteBibliography"/>
        <w:spacing w:after="0"/>
        <w:ind w:left="720" w:hanging="720"/>
      </w:pPr>
      <w:r w:rsidRPr="0004759D">
        <w:t>6.</w:t>
      </w:r>
      <w:r w:rsidRPr="0004759D">
        <w:tab/>
        <w:t xml:space="preserve">Qin, S. and H.X. Zhou, </w:t>
      </w:r>
      <w:r w:rsidRPr="0004759D">
        <w:rPr>
          <w:i/>
        </w:rPr>
        <w:t>meta-PPISP: a meta web server for protein-protein interaction site prediction.</w:t>
      </w:r>
      <w:r w:rsidRPr="0004759D">
        <w:t xml:space="preserve"> Bioinformatics, 2007. </w:t>
      </w:r>
      <w:r w:rsidRPr="0004759D">
        <w:rPr>
          <w:b/>
        </w:rPr>
        <w:t>23</w:t>
      </w:r>
      <w:r w:rsidRPr="0004759D">
        <w:t>(24): p. 3386-7.</w:t>
      </w:r>
    </w:p>
    <w:p w14:paraId="5566ED19" w14:textId="77777777" w:rsidR="0004759D" w:rsidRPr="0004759D" w:rsidRDefault="0004759D" w:rsidP="0004759D">
      <w:pPr>
        <w:pStyle w:val="EndNoteBibliography"/>
        <w:spacing w:after="0"/>
        <w:ind w:left="720" w:hanging="720"/>
      </w:pPr>
      <w:r w:rsidRPr="0004759D">
        <w:t>7.</w:t>
      </w:r>
      <w:r w:rsidRPr="0004759D">
        <w:tab/>
        <w:t xml:space="preserve">Savojardo, C., et al., </w:t>
      </w:r>
      <w:r w:rsidRPr="0004759D">
        <w:rPr>
          <w:i/>
        </w:rPr>
        <w:t>ISPRED4: interaction sites PREDiction in protein structures with a refining grammar model.</w:t>
      </w:r>
      <w:r w:rsidRPr="0004759D">
        <w:t xml:space="preserve"> Bioinformatics, 2017. </w:t>
      </w:r>
      <w:r w:rsidRPr="0004759D">
        <w:rPr>
          <w:b/>
        </w:rPr>
        <w:t>33</w:t>
      </w:r>
      <w:r w:rsidRPr="0004759D">
        <w:t>(11): p. 1656-1663.</w:t>
      </w:r>
    </w:p>
    <w:p w14:paraId="4811540E" w14:textId="77777777" w:rsidR="0004759D" w:rsidRPr="0004759D" w:rsidRDefault="0004759D" w:rsidP="0004759D">
      <w:pPr>
        <w:pStyle w:val="EndNoteBibliography"/>
        <w:spacing w:after="0"/>
        <w:ind w:left="720" w:hanging="720"/>
      </w:pPr>
      <w:r w:rsidRPr="0004759D">
        <w:t>8.</w:t>
      </w:r>
      <w:r w:rsidRPr="0004759D">
        <w:tab/>
        <w:t xml:space="preserve">Viswanathan, R., et al., </w:t>
      </w:r>
      <w:r w:rsidRPr="0004759D">
        <w:rPr>
          <w:i/>
        </w:rPr>
        <w:t>Protein-protein binding supersites.</w:t>
      </w:r>
      <w:r w:rsidRPr="0004759D">
        <w:t xml:space="preserve"> PLoS Comput Biol, 2019. </w:t>
      </w:r>
      <w:r w:rsidRPr="0004759D">
        <w:rPr>
          <w:b/>
        </w:rPr>
        <w:t>15</w:t>
      </w:r>
      <w:r w:rsidRPr="0004759D">
        <w:t>(1): p. e1006704.</w:t>
      </w:r>
    </w:p>
    <w:p w14:paraId="6A43FF7E" w14:textId="77777777" w:rsidR="0004759D" w:rsidRPr="0004759D" w:rsidRDefault="0004759D" w:rsidP="0004759D">
      <w:pPr>
        <w:pStyle w:val="EndNoteBibliography"/>
        <w:spacing w:after="0"/>
        <w:ind w:left="720" w:hanging="720"/>
      </w:pPr>
      <w:r w:rsidRPr="0004759D">
        <w:t>9.</w:t>
      </w:r>
      <w:r w:rsidRPr="0004759D">
        <w:tab/>
        <w:t xml:space="preserve">Zhu, H., et al., </w:t>
      </w:r>
      <w:r w:rsidRPr="0004759D">
        <w:rPr>
          <w:i/>
        </w:rPr>
        <w:t>NOXclass: prediction of protein-protein interaction types.</w:t>
      </w:r>
      <w:r w:rsidRPr="0004759D">
        <w:t xml:space="preserve"> BMC Bioinformatics, 2006. </w:t>
      </w:r>
      <w:r w:rsidRPr="0004759D">
        <w:rPr>
          <w:b/>
        </w:rPr>
        <w:t>7</w:t>
      </w:r>
      <w:r w:rsidRPr="0004759D">
        <w:t>: p. 27.</w:t>
      </w:r>
    </w:p>
    <w:p w14:paraId="152C587C" w14:textId="77777777" w:rsidR="0004759D" w:rsidRPr="0004759D" w:rsidRDefault="0004759D" w:rsidP="0004759D">
      <w:pPr>
        <w:pStyle w:val="EndNoteBibliography"/>
        <w:spacing w:after="0"/>
        <w:ind w:left="720" w:hanging="720"/>
      </w:pPr>
      <w:r w:rsidRPr="0004759D">
        <w:t>10.</w:t>
      </w:r>
      <w:r w:rsidRPr="0004759D">
        <w:tab/>
        <w:t xml:space="preserve">Sobolev, V., et al., </w:t>
      </w:r>
      <w:r w:rsidRPr="0004759D">
        <w:rPr>
          <w:i/>
        </w:rPr>
        <w:t>Automated analysis of interatomic contacts in proteins.</w:t>
      </w:r>
      <w:r w:rsidRPr="0004759D">
        <w:t xml:space="preserve"> Bioinformatics, 1999. </w:t>
      </w:r>
      <w:r w:rsidRPr="0004759D">
        <w:rPr>
          <w:b/>
        </w:rPr>
        <w:t>15</w:t>
      </w:r>
      <w:r w:rsidRPr="0004759D">
        <w:t>(4): p. 327-32.</w:t>
      </w:r>
    </w:p>
    <w:p w14:paraId="3538893D" w14:textId="77777777" w:rsidR="0004759D" w:rsidRPr="0004759D" w:rsidRDefault="0004759D" w:rsidP="0004759D">
      <w:pPr>
        <w:pStyle w:val="EndNoteBibliography"/>
        <w:spacing w:after="0"/>
        <w:ind w:left="720" w:hanging="720"/>
      </w:pPr>
      <w:r w:rsidRPr="0004759D">
        <w:t>11.</w:t>
      </w:r>
      <w:r w:rsidRPr="0004759D">
        <w:tab/>
        <w:t xml:space="preserve">Vergara, I.A., et al., </w:t>
      </w:r>
      <w:r w:rsidRPr="0004759D">
        <w:rPr>
          <w:i/>
        </w:rPr>
        <w:t>StAR: a simple tool for the statistical comparison of ROC curves.</w:t>
      </w:r>
      <w:r w:rsidRPr="0004759D">
        <w:t xml:space="preserve"> BMC Bioinformatics, 2008. </w:t>
      </w:r>
      <w:r w:rsidRPr="0004759D">
        <w:rPr>
          <w:b/>
        </w:rPr>
        <w:t>9</w:t>
      </w:r>
      <w:r w:rsidRPr="0004759D">
        <w:t>: p. 265.</w:t>
      </w:r>
    </w:p>
    <w:p w14:paraId="73356972" w14:textId="77777777" w:rsidR="0004759D" w:rsidRPr="0004759D" w:rsidRDefault="0004759D" w:rsidP="0004759D">
      <w:pPr>
        <w:pStyle w:val="EndNoteBibliography"/>
        <w:ind w:left="720" w:hanging="720"/>
      </w:pPr>
      <w:r w:rsidRPr="0004759D">
        <w:t>12.</w:t>
      </w:r>
      <w:r w:rsidRPr="0004759D">
        <w:tab/>
        <w:t xml:space="preserve">Segura, J., P.F. Jones, and N. Fernandez-Fuentes, </w:t>
      </w:r>
      <w:r w:rsidRPr="0004759D">
        <w:rPr>
          <w:i/>
        </w:rPr>
        <w:t>Improving the prediction of protein binding sites by combining heterogeneous data and Voronoi diagrams.</w:t>
      </w:r>
      <w:r w:rsidRPr="0004759D">
        <w:t xml:space="preserve"> BMC Bioinformatics, 2011. </w:t>
      </w:r>
      <w:r w:rsidRPr="0004759D">
        <w:rPr>
          <w:b/>
        </w:rPr>
        <w:t>12</w:t>
      </w:r>
      <w:r w:rsidRPr="0004759D">
        <w:t>: p. 352.</w:t>
      </w:r>
    </w:p>
    <w:p w14:paraId="26B85E30" w14:textId="54F5C28C" w:rsidR="00E26FA1" w:rsidRDefault="00294C15" w:rsidP="0004759D">
      <w:pPr>
        <w:spacing w:after="0" w:line="240" w:lineRule="auto"/>
        <w:rPr>
          <w:rFonts w:asciiTheme="majorBidi" w:hAnsiTheme="majorBidi" w:cstheme="majorBidi"/>
          <w:sz w:val="24"/>
          <w:szCs w:val="24"/>
        </w:rPr>
      </w:pPr>
      <w:r>
        <w:rPr>
          <w:rFonts w:asciiTheme="majorBidi" w:hAnsiTheme="majorBidi" w:cstheme="majorBidi"/>
          <w:sz w:val="24"/>
          <w:szCs w:val="24"/>
        </w:rPr>
        <w:fldChar w:fldCharType="end"/>
      </w:r>
    </w:p>
    <w:p w14:paraId="474F75F6" w14:textId="77777777" w:rsidR="00E26FA1" w:rsidRDefault="00E26FA1">
      <w:pPr>
        <w:rPr>
          <w:rFonts w:asciiTheme="majorBidi" w:hAnsiTheme="majorBidi" w:cstheme="majorBidi"/>
          <w:sz w:val="24"/>
          <w:szCs w:val="24"/>
        </w:rPr>
      </w:pPr>
      <w:r>
        <w:rPr>
          <w:rFonts w:asciiTheme="majorBidi" w:hAnsiTheme="majorBidi" w:cstheme="majorBidi"/>
          <w:sz w:val="24"/>
          <w:szCs w:val="24"/>
        </w:rPr>
        <w:br w:type="page"/>
      </w:r>
    </w:p>
    <w:p w14:paraId="6F5958B0" w14:textId="5DD5EA40" w:rsidR="007C61C6" w:rsidRDefault="007C61C6" w:rsidP="00E133C0">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Table 1:  Optimized Random Forest Parameters</w:t>
      </w:r>
    </w:p>
    <w:p w14:paraId="7288764F" w14:textId="77777777" w:rsidR="007955C6" w:rsidRDefault="007955C6" w:rsidP="00E133C0">
      <w:pPr>
        <w:spacing w:after="0" w:line="240" w:lineRule="auto"/>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2294"/>
        <w:gridCol w:w="2294"/>
        <w:gridCol w:w="2295"/>
        <w:gridCol w:w="2295"/>
      </w:tblGrid>
      <w:tr w:rsidR="007C61C6" w14:paraId="7D510E47" w14:textId="77777777" w:rsidTr="007C61C6">
        <w:trPr>
          <w:trHeight w:val="323"/>
        </w:trPr>
        <w:tc>
          <w:tcPr>
            <w:tcW w:w="2294" w:type="dxa"/>
          </w:tcPr>
          <w:p w14:paraId="32E85BD7" w14:textId="4C81E330" w:rsidR="007C61C6" w:rsidRDefault="007C61C6" w:rsidP="00840C4A">
            <w:pPr>
              <w:jc w:val="center"/>
              <w:rPr>
                <w:rFonts w:asciiTheme="majorBidi" w:hAnsiTheme="majorBidi" w:cstheme="majorBidi"/>
                <w:b/>
                <w:bCs/>
                <w:sz w:val="24"/>
                <w:szCs w:val="24"/>
              </w:rPr>
            </w:pPr>
            <w:r>
              <w:rPr>
                <w:rFonts w:asciiTheme="majorBidi" w:hAnsiTheme="majorBidi" w:cstheme="majorBidi"/>
                <w:b/>
                <w:bCs/>
                <w:sz w:val="24"/>
                <w:szCs w:val="24"/>
              </w:rPr>
              <w:t>Number of Trees</w:t>
            </w:r>
          </w:p>
        </w:tc>
        <w:tc>
          <w:tcPr>
            <w:tcW w:w="2294" w:type="dxa"/>
          </w:tcPr>
          <w:p w14:paraId="17181A47" w14:textId="14D21FEC" w:rsidR="007C61C6" w:rsidRDefault="007C61C6" w:rsidP="00840C4A">
            <w:pPr>
              <w:jc w:val="center"/>
              <w:rPr>
                <w:rFonts w:asciiTheme="majorBidi" w:hAnsiTheme="majorBidi" w:cstheme="majorBidi"/>
                <w:b/>
                <w:bCs/>
                <w:sz w:val="24"/>
                <w:szCs w:val="24"/>
              </w:rPr>
            </w:pPr>
            <w:r>
              <w:rPr>
                <w:rFonts w:asciiTheme="majorBidi" w:hAnsiTheme="majorBidi" w:cstheme="majorBidi"/>
                <w:b/>
                <w:bCs/>
                <w:sz w:val="24"/>
                <w:szCs w:val="24"/>
              </w:rPr>
              <w:t>Number of Levels</w:t>
            </w:r>
          </w:p>
        </w:tc>
        <w:tc>
          <w:tcPr>
            <w:tcW w:w="2295" w:type="dxa"/>
          </w:tcPr>
          <w:p w14:paraId="12B4E119" w14:textId="64752449"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Alpha</w:t>
            </w:r>
          </w:p>
        </w:tc>
        <w:tc>
          <w:tcPr>
            <w:tcW w:w="2295" w:type="dxa"/>
          </w:tcPr>
          <w:p w14:paraId="402C449D" w14:textId="3C6C287D"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AUC-ROC</w:t>
            </w:r>
          </w:p>
        </w:tc>
      </w:tr>
      <w:tr w:rsidR="007C61C6" w14:paraId="20726905" w14:textId="77777777" w:rsidTr="007C61C6">
        <w:trPr>
          <w:trHeight w:val="312"/>
        </w:trPr>
        <w:tc>
          <w:tcPr>
            <w:tcW w:w="2294" w:type="dxa"/>
          </w:tcPr>
          <w:p w14:paraId="299DB26E" w14:textId="499F40B9"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2294" w:type="dxa"/>
          </w:tcPr>
          <w:p w14:paraId="21D2EA86" w14:textId="7E1F080E"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5</w:t>
            </w:r>
          </w:p>
        </w:tc>
        <w:tc>
          <w:tcPr>
            <w:tcW w:w="2295" w:type="dxa"/>
          </w:tcPr>
          <w:p w14:paraId="337BD1E0" w14:textId="7C374158"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w:t>
            </w:r>
          </w:p>
        </w:tc>
        <w:tc>
          <w:tcPr>
            <w:tcW w:w="2295" w:type="dxa"/>
          </w:tcPr>
          <w:p w14:paraId="302F44E2" w14:textId="798E80EB"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0.867</w:t>
            </w:r>
          </w:p>
        </w:tc>
      </w:tr>
      <w:tr w:rsidR="007C61C6" w14:paraId="75C8ADC4" w14:textId="77777777" w:rsidTr="007C61C6">
        <w:trPr>
          <w:trHeight w:val="323"/>
        </w:trPr>
        <w:tc>
          <w:tcPr>
            <w:tcW w:w="2294" w:type="dxa"/>
          </w:tcPr>
          <w:p w14:paraId="6033B344" w14:textId="1D2F78D2"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50</w:t>
            </w:r>
          </w:p>
        </w:tc>
        <w:tc>
          <w:tcPr>
            <w:tcW w:w="2294" w:type="dxa"/>
          </w:tcPr>
          <w:p w14:paraId="3A71185C" w14:textId="0784F9B9"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5</w:t>
            </w:r>
          </w:p>
        </w:tc>
        <w:tc>
          <w:tcPr>
            <w:tcW w:w="2295" w:type="dxa"/>
          </w:tcPr>
          <w:p w14:paraId="1FC06767" w14:textId="6ED2CA3F"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w:t>
            </w:r>
          </w:p>
        </w:tc>
        <w:tc>
          <w:tcPr>
            <w:tcW w:w="2295" w:type="dxa"/>
          </w:tcPr>
          <w:p w14:paraId="334B9610" w14:textId="228A078E"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0.868</w:t>
            </w:r>
          </w:p>
        </w:tc>
      </w:tr>
      <w:tr w:rsidR="007C61C6" w14:paraId="33EB2498" w14:textId="77777777" w:rsidTr="007C61C6">
        <w:trPr>
          <w:trHeight w:val="312"/>
        </w:trPr>
        <w:tc>
          <w:tcPr>
            <w:tcW w:w="2294" w:type="dxa"/>
          </w:tcPr>
          <w:p w14:paraId="2EBF1CC2" w14:textId="3AB221EE"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74BF0F52" w14:textId="136CF2C5"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5</w:t>
            </w:r>
          </w:p>
        </w:tc>
        <w:tc>
          <w:tcPr>
            <w:tcW w:w="2295" w:type="dxa"/>
          </w:tcPr>
          <w:p w14:paraId="60BBBC9D" w14:textId="27A5C7B4"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w:t>
            </w:r>
          </w:p>
        </w:tc>
        <w:tc>
          <w:tcPr>
            <w:tcW w:w="2295" w:type="dxa"/>
          </w:tcPr>
          <w:p w14:paraId="1D3FCEBF" w14:textId="39A59017" w:rsidR="00840C4A"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0.870</w:t>
            </w:r>
          </w:p>
        </w:tc>
      </w:tr>
      <w:tr w:rsidR="007C61C6" w14:paraId="64870FCE" w14:textId="77777777" w:rsidTr="007C61C6">
        <w:trPr>
          <w:trHeight w:val="323"/>
        </w:trPr>
        <w:tc>
          <w:tcPr>
            <w:tcW w:w="2294" w:type="dxa"/>
          </w:tcPr>
          <w:p w14:paraId="5EE79F54" w14:textId="62D41B0F"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200</w:t>
            </w:r>
          </w:p>
        </w:tc>
        <w:tc>
          <w:tcPr>
            <w:tcW w:w="2294" w:type="dxa"/>
          </w:tcPr>
          <w:p w14:paraId="76D8379F" w14:textId="55AA2AC2"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5</w:t>
            </w:r>
          </w:p>
        </w:tc>
        <w:tc>
          <w:tcPr>
            <w:tcW w:w="2295" w:type="dxa"/>
          </w:tcPr>
          <w:p w14:paraId="5FDAD45B" w14:textId="1DEAFEC3"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w:t>
            </w:r>
          </w:p>
        </w:tc>
        <w:tc>
          <w:tcPr>
            <w:tcW w:w="2295" w:type="dxa"/>
          </w:tcPr>
          <w:p w14:paraId="6911A22A" w14:textId="36B30BEE"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0.870</w:t>
            </w:r>
          </w:p>
        </w:tc>
      </w:tr>
      <w:tr w:rsidR="007C61C6" w14:paraId="5EBEC349" w14:textId="77777777" w:rsidTr="007C61C6">
        <w:trPr>
          <w:trHeight w:val="323"/>
        </w:trPr>
        <w:tc>
          <w:tcPr>
            <w:tcW w:w="2294" w:type="dxa"/>
          </w:tcPr>
          <w:p w14:paraId="2C7636EA" w14:textId="10BF7233"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4E258A1F" w14:textId="03F85227"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2295" w:type="dxa"/>
          </w:tcPr>
          <w:p w14:paraId="11309C4F" w14:textId="1DC70AF5"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w:t>
            </w:r>
          </w:p>
        </w:tc>
        <w:tc>
          <w:tcPr>
            <w:tcW w:w="2295" w:type="dxa"/>
          </w:tcPr>
          <w:p w14:paraId="10E93C66" w14:textId="2B8E9DFB"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0.873</w:t>
            </w:r>
          </w:p>
        </w:tc>
      </w:tr>
      <w:tr w:rsidR="007C61C6" w14:paraId="37B92F89" w14:textId="77777777" w:rsidTr="007C61C6">
        <w:trPr>
          <w:trHeight w:val="312"/>
        </w:trPr>
        <w:tc>
          <w:tcPr>
            <w:tcW w:w="2294" w:type="dxa"/>
          </w:tcPr>
          <w:p w14:paraId="5756A421" w14:textId="4834906F"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31E3734F" w14:textId="50853DF1"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15</w:t>
            </w:r>
          </w:p>
        </w:tc>
        <w:tc>
          <w:tcPr>
            <w:tcW w:w="2295" w:type="dxa"/>
          </w:tcPr>
          <w:p w14:paraId="7DCB780F" w14:textId="07B7CB7B"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w:t>
            </w:r>
          </w:p>
        </w:tc>
        <w:tc>
          <w:tcPr>
            <w:tcW w:w="2295" w:type="dxa"/>
          </w:tcPr>
          <w:p w14:paraId="01C9D9E7" w14:textId="55C97532"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0.853</w:t>
            </w:r>
          </w:p>
        </w:tc>
      </w:tr>
      <w:tr w:rsidR="007C61C6" w14:paraId="1EDF9D37" w14:textId="77777777" w:rsidTr="007C61C6">
        <w:trPr>
          <w:trHeight w:val="323"/>
        </w:trPr>
        <w:tc>
          <w:tcPr>
            <w:tcW w:w="2294" w:type="dxa"/>
          </w:tcPr>
          <w:p w14:paraId="56617296" w14:textId="2AA4B317"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7375D0D6" w14:textId="3593654C"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25</w:t>
            </w:r>
          </w:p>
        </w:tc>
        <w:tc>
          <w:tcPr>
            <w:tcW w:w="2295" w:type="dxa"/>
          </w:tcPr>
          <w:p w14:paraId="09D9949C" w14:textId="3105EA14"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w:t>
            </w:r>
          </w:p>
        </w:tc>
        <w:tc>
          <w:tcPr>
            <w:tcW w:w="2295" w:type="dxa"/>
          </w:tcPr>
          <w:p w14:paraId="7B26E9AD" w14:textId="7BD78E4A"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0.793</w:t>
            </w:r>
          </w:p>
        </w:tc>
      </w:tr>
      <w:tr w:rsidR="007C61C6" w14:paraId="3FB67226" w14:textId="77777777" w:rsidTr="007C61C6">
        <w:trPr>
          <w:trHeight w:val="323"/>
        </w:trPr>
        <w:tc>
          <w:tcPr>
            <w:tcW w:w="2294" w:type="dxa"/>
          </w:tcPr>
          <w:p w14:paraId="426C8EA8" w14:textId="19458376"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59A9A21D" w14:textId="5E988F87"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2295" w:type="dxa"/>
          </w:tcPr>
          <w:p w14:paraId="5BBD1FA1" w14:textId="63857DB9" w:rsidR="007C61C6" w:rsidRPr="00840C4A" w:rsidRDefault="00840C4A" w:rsidP="00840C4A">
            <w:pPr>
              <w:jc w:val="center"/>
              <w:rPr>
                <w:rFonts w:asciiTheme="majorBidi" w:hAnsiTheme="majorBidi" w:cstheme="majorBidi"/>
                <w:b/>
                <w:bCs/>
                <w:sz w:val="24"/>
                <w:szCs w:val="24"/>
                <w:vertAlign w:val="superscript"/>
              </w:rPr>
            </w:pPr>
            <w:r>
              <w:rPr>
                <w:rFonts w:asciiTheme="majorBidi" w:hAnsiTheme="majorBidi" w:cstheme="majorBidi"/>
                <w:b/>
                <w:bCs/>
                <w:sz w:val="24"/>
                <w:szCs w:val="24"/>
              </w:rPr>
              <w:t>2.5X10</w:t>
            </w:r>
            <w:r>
              <w:rPr>
                <w:rFonts w:asciiTheme="majorBidi" w:hAnsiTheme="majorBidi" w:cstheme="majorBidi"/>
                <w:b/>
                <w:bCs/>
                <w:sz w:val="24"/>
                <w:szCs w:val="24"/>
                <w:vertAlign w:val="superscript"/>
              </w:rPr>
              <w:t>-5</w:t>
            </w:r>
          </w:p>
        </w:tc>
        <w:tc>
          <w:tcPr>
            <w:tcW w:w="2295" w:type="dxa"/>
          </w:tcPr>
          <w:p w14:paraId="01734F50" w14:textId="0E90FFEA"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0.873</w:t>
            </w:r>
          </w:p>
        </w:tc>
      </w:tr>
      <w:tr w:rsidR="007C61C6" w14:paraId="733F21AA" w14:textId="77777777" w:rsidTr="007C61C6">
        <w:trPr>
          <w:trHeight w:val="323"/>
        </w:trPr>
        <w:tc>
          <w:tcPr>
            <w:tcW w:w="2294" w:type="dxa"/>
          </w:tcPr>
          <w:p w14:paraId="3EEC0A50" w14:textId="624D6D60"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0054626D" w14:textId="2C21492B"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2295" w:type="dxa"/>
          </w:tcPr>
          <w:p w14:paraId="4050AE63" w14:textId="755F6B61" w:rsidR="007C61C6" w:rsidRPr="00840C4A" w:rsidRDefault="00840C4A" w:rsidP="00840C4A">
            <w:pPr>
              <w:jc w:val="center"/>
              <w:rPr>
                <w:rFonts w:asciiTheme="majorBidi" w:hAnsiTheme="majorBidi" w:cstheme="majorBidi"/>
                <w:b/>
                <w:bCs/>
                <w:sz w:val="24"/>
                <w:szCs w:val="24"/>
                <w:vertAlign w:val="superscript"/>
              </w:rPr>
            </w:pPr>
            <w:r>
              <w:rPr>
                <w:rFonts w:asciiTheme="majorBidi" w:hAnsiTheme="majorBidi" w:cstheme="majorBidi"/>
                <w:b/>
                <w:bCs/>
                <w:sz w:val="24"/>
                <w:szCs w:val="24"/>
              </w:rPr>
              <w:t>5.0X10</w:t>
            </w:r>
            <w:r>
              <w:rPr>
                <w:rFonts w:asciiTheme="majorBidi" w:hAnsiTheme="majorBidi" w:cstheme="majorBidi"/>
                <w:b/>
                <w:bCs/>
                <w:sz w:val="24"/>
                <w:szCs w:val="24"/>
                <w:vertAlign w:val="superscript"/>
              </w:rPr>
              <w:t>-5</w:t>
            </w:r>
          </w:p>
        </w:tc>
        <w:tc>
          <w:tcPr>
            <w:tcW w:w="2295" w:type="dxa"/>
          </w:tcPr>
          <w:p w14:paraId="723EEE0B" w14:textId="31F4FDD7"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0.873</w:t>
            </w:r>
          </w:p>
        </w:tc>
      </w:tr>
      <w:tr w:rsidR="007C61C6" w14:paraId="2F7C3494" w14:textId="77777777" w:rsidTr="007C61C6">
        <w:trPr>
          <w:trHeight w:val="323"/>
        </w:trPr>
        <w:tc>
          <w:tcPr>
            <w:tcW w:w="2294" w:type="dxa"/>
          </w:tcPr>
          <w:p w14:paraId="2D9DE8AB" w14:textId="2BE76ED5"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1DF3BBBE" w14:textId="59640E4C"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2295" w:type="dxa"/>
          </w:tcPr>
          <w:p w14:paraId="2A7636C6" w14:textId="76A9C809" w:rsidR="007C61C6" w:rsidRPr="00840C4A" w:rsidRDefault="00840C4A" w:rsidP="00840C4A">
            <w:pPr>
              <w:jc w:val="center"/>
              <w:rPr>
                <w:rFonts w:asciiTheme="majorBidi" w:hAnsiTheme="majorBidi" w:cstheme="majorBidi"/>
                <w:b/>
                <w:bCs/>
                <w:sz w:val="24"/>
                <w:szCs w:val="24"/>
                <w:vertAlign w:val="superscript"/>
              </w:rPr>
            </w:pPr>
            <w:r>
              <w:rPr>
                <w:rFonts w:asciiTheme="majorBidi" w:hAnsiTheme="majorBidi" w:cstheme="majorBidi"/>
                <w:b/>
                <w:bCs/>
                <w:sz w:val="24"/>
                <w:szCs w:val="24"/>
              </w:rPr>
              <w:t>7.5X10</w:t>
            </w:r>
            <w:r>
              <w:rPr>
                <w:rFonts w:asciiTheme="majorBidi" w:hAnsiTheme="majorBidi" w:cstheme="majorBidi"/>
                <w:b/>
                <w:bCs/>
                <w:sz w:val="24"/>
                <w:szCs w:val="24"/>
                <w:vertAlign w:val="superscript"/>
              </w:rPr>
              <w:t>-5</w:t>
            </w:r>
          </w:p>
        </w:tc>
        <w:tc>
          <w:tcPr>
            <w:tcW w:w="2295" w:type="dxa"/>
          </w:tcPr>
          <w:p w14:paraId="1420201A" w14:textId="08F50A67"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0.872</w:t>
            </w:r>
          </w:p>
        </w:tc>
      </w:tr>
      <w:tr w:rsidR="007C61C6" w14:paraId="761FFA65" w14:textId="77777777" w:rsidTr="007C61C6">
        <w:trPr>
          <w:trHeight w:val="323"/>
        </w:trPr>
        <w:tc>
          <w:tcPr>
            <w:tcW w:w="2294" w:type="dxa"/>
          </w:tcPr>
          <w:p w14:paraId="708DFAFE" w14:textId="77C16D3C"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11E2DD75" w14:textId="0D748238"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2295" w:type="dxa"/>
          </w:tcPr>
          <w:p w14:paraId="47569CA8" w14:textId="0D75190E" w:rsidR="007C61C6" w:rsidRPr="00840C4A" w:rsidRDefault="00840C4A" w:rsidP="00840C4A">
            <w:pPr>
              <w:jc w:val="center"/>
              <w:rPr>
                <w:rFonts w:asciiTheme="majorBidi" w:hAnsiTheme="majorBidi" w:cstheme="majorBidi"/>
                <w:b/>
                <w:bCs/>
                <w:sz w:val="24"/>
                <w:szCs w:val="24"/>
                <w:vertAlign w:val="superscript"/>
              </w:rPr>
            </w:pPr>
            <w:r>
              <w:rPr>
                <w:rFonts w:asciiTheme="majorBidi" w:hAnsiTheme="majorBidi" w:cstheme="majorBidi"/>
                <w:b/>
                <w:bCs/>
                <w:sz w:val="24"/>
                <w:szCs w:val="24"/>
              </w:rPr>
              <w:t>1.0X10</w:t>
            </w:r>
            <w:r>
              <w:rPr>
                <w:rFonts w:asciiTheme="majorBidi" w:hAnsiTheme="majorBidi" w:cstheme="majorBidi"/>
                <w:b/>
                <w:bCs/>
                <w:sz w:val="24"/>
                <w:szCs w:val="24"/>
                <w:vertAlign w:val="superscript"/>
              </w:rPr>
              <w:t>-4</w:t>
            </w:r>
          </w:p>
        </w:tc>
        <w:tc>
          <w:tcPr>
            <w:tcW w:w="2295" w:type="dxa"/>
          </w:tcPr>
          <w:p w14:paraId="60C4B9FD" w14:textId="52844C55" w:rsidR="007C61C6"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0.869</w:t>
            </w:r>
          </w:p>
        </w:tc>
      </w:tr>
      <w:tr w:rsidR="00840C4A" w14:paraId="5DEC8BA7" w14:textId="77777777" w:rsidTr="007C61C6">
        <w:trPr>
          <w:trHeight w:val="323"/>
        </w:trPr>
        <w:tc>
          <w:tcPr>
            <w:tcW w:w="2294" w:type="dxa"/>
          </w:tcPr>
          <w:p w14:paraId="2A2545D8" w14:textId="7FA0208F" w:rsidR="00840C4A"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72F52F4E" w14:textId="617AE64E" w:rsidR="00840C4A"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2295" w:type="dxa"/>
          </w:tcPr>
          <w:p w14:paraId="4324BA3F" w14:textId="1FF10042" w:rsidR="00840C4A" w:rsidRPr="00840C4A" w:rsidRDefault="00840C4A" w:rsidP="00840C4A">
            <w:pPr>
              <w:jc w:val="center"/>
              <w:rPr>
                <w:rFonts w:asciiTheme="majorBidi" w:hAnsiTheme="majorBidi" w:cstheme="majorBidi"/>
                <w:b/>
                <w:bCs/>
                <w:sz w:val="24"/>
                <w:szCs w:val="24"/>
                <w:vertAlign w:val="superscript"/>
              </w:rPr>
            </w:pPr>
            <w:r>
              <w:rPr>
                <w:rFonts w:asciiTheme="majorBidi" w:hAnsiTheme="majorBidi" w:cstheme="majorBidi"/>
                <w:b/>
                <w:bCs/>
                <w:sz w:val="24"/>
                <w:szCs w:val="24"/>
              </w:rPr>
              <w:t>1.5X10</w:t>
            </w:r>
            <w:r>
              <w:rPr>
                <w:rFonts w:asciiTheme="majorBidi" w:hAnsiTheme="majorBidi" w:cstheme="majorBidi"/>
                <w:b/>
                <w:bCs/>
                <w:sz w:val="24"/>
                <w:szCs w:val="24"/>
                <w:vertAlign w:val="superscript"/>
              </w:rPr>
              <w:t>-4</w:t>
            </w:r>
          </w:p>
        </w:tc>
        <w:tc>
          <w:tcPr>
            <w:tcW w:w="2295" w:type="dxa"/>
          </w:tcPr>
          <w:p w14:paraId="7309E6EA" w14:textId="0F81BAAF" w:rsidR="00840C4A"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0.869</w:t>
            </w:r>
          </w:p>
        </w:tc>
      </w:tr>
      <w:tr w:rsidR="00840C4A" w14:paraId="70A7556D" w14:textId="77777777" w:rsidTr="007C61C6">
        <w:trPr>
          <w:trHeight w:val="323"/>
        </w:trPr>
        <w:tc>
          <w:tcPr>
            <w:tcW w:w="2294" w:type="dxa"/>
          </w:tcPr>
          <w:p w14:paraId="400A7A27" w14:textId="2241657E" w:rsidR="00840C4A"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2294" w:type="dxa"/>
          </w:tcPr>
          <w:p w14:paraId="6CFD1204" w14:textId="3000DB1E" w:rsidR="00840C4A"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2295" w:type="dxa"/>
          </w:tcPr>
          <w:p w14:paraId="43A91A37" w14:textId="7C325C23" w:rsidR="00840C4A" w:rsidRPr="00840C4A" w:rsidRDefault="00840C4A" w:rsidP="00840C4A">
            <w:pPr>
              <w:jc w:val="center"/>
              <w:rPr>
                <w:rFonts w:asciiTheme="majorBidi" w:hAnsiTheme="majorBidi" w:cstheme="majorBidi"/>
                <w:b/>
                <w:bCs/>
                <w:sz w:val="24"/>
                <w:szCs w:val="24"/>
                <w:vertAlign w:val="superscript"/>
              </w:rPr>
            </w:pPr>
            <w:r>
              <w:rPr>
                <w:rFonts w:asciiTheme="majorBidi" w:hAnsiTheme="majorBidi" w:cstheme="majorBidi"/>
                <w:b/>
                <w:bCs/>
                <w:sz w:val="24"/>
                <w:szCs w:val="24"/>
              </w:rPr>
              <w:t>2.0X10</w:t>
            </w:r>
            <w:r>
              <w:rPr>
                <w:rFonts w:asciiTheme="majorBidi" w:hAnsiTheme="majorBidi" w:cstheme="majorBidi"/>
                <w:b/>
                <w:bCs/>
                <w:sz w:val="24"/>
                <w:szCs w:val="24"/>
                <w:vertAlign w:val="superscript"/>
              </w:rPr>
              <w:t>-4</w:t>
            </w:r>
          </w:p>
        </w:tc>
        <w:tc>
          <w:tcPr>
            <w:tcW w:w="2295" w:type="dxa"/>
          </w:tcPr>
          <w:p w14:paraId="495F8613" w14:textId="67EB7D5C" w:rsidR="00840C4A" w:rsidRDefault="00840C4A" w:rsidP="00840C4A">
            <w:pPr>
              <w:jc w:val="center"/>
              <w:rPr>
                <w:rFonts w:asciiTheme="majorBidi" w:hAnsiTheme="majorBidi" w:cstheme="majorBidi"/>
                <w:b/>
                <w:bCs/>
                <w:sz w:val="24"/>
                <w:szCs w:val="24"/>
              </w:rPr>
            </w:pPr>
            <w:r>
              <w:rPr>
                <w:rFonts w:asciiTheme="majorBidi" w:hAnsiTheme="majorBidi" w:cstheme="majorBidi"/>
                <w:b/>
                <w:bCs/>
                <w:sz w:val="24"/>
                <w:szCs w:val="24"/>
              </w:rPr>
              <w:t>0.686</w:t>
            </w:r>
          </w:p>
        </w:tc>
      </w:tr>
    </w:tbl>
    <w:p w14:paraId="68B0FD47" w14:textId="77777777" w:rsidR="007C61C6" w:rsidRDefault="007C61C6" w:rsidP="00840C4A">
      <w:pPr>
        <w:spacing w:after="0" w:line="240" w:lineRule="auto"/>
        <w:jc w:val="center"/>
        <w:rPr>
          <w:rFonts w:asciiTheme="majorBidi" w:hAnsiTheme="majorBidi" w:cstheme="majorBidi"/>
          <w:b/>
          <w:bCs/>
          <w:sz w:val="24"/>
          <w:szCs w:val="24"/>
        </w:rPr>
      </w:pPr>
    </w:p>
    <w:p w14:paraId="472532AA" w14:textId="71A91F73" w:rsidR="00B67C97" w:rsidRDefault="00E26FA1" w:rsidP="00E133C0">
      <w:pP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Table </w:t>
      </w:r>
      <w:r w:rsidR="006C069A">
        <w:rPr>
          <w:rFonts w:asciiTheme="majorBidi" w:hAnsiTheme="majorBidi" w:cstheme="majorBidi"/>
          <w:b/>
          <w:bCs/>
          <w:sz w:val="24"/>
          <w:szCs w:val="24"/>
        </w:rPr>
        <w:t>2</w:t>
      </w:r>
      <w:r>
        <w:rPr>
          <w:rFonts w:asciiTheme="majorBidi" w:hAnsiTheme="majorBidi" w:cstheme="majorBidi"/>
          <w:b/>
          <w:bCs/>
          <w:sz w:val="24"/>
          <w:szCs w:val="24"/>
        </w:rPr>
        <w:t>:  Comparison of F1 and MCC scores</w:t>
      </w:r>
      <w:r w:rsidR="0077308E">
        <w:rPr>
          <w:rFonts w:asciiTheme="majorBidi" w:hAnsiTheme="majorBidi" w:cstheme="majorBidi"/>
          <w:b/>
          <w:bCs/>
          <w:sz w:val="24"/>
          <w:szCs w:val="24"/>
        </w:rPr>
        <w:t xml:space="preserve"> Using LOOC</w:t>
      </w:r>
    </w:p>
    <w:p w14:paraId="56EBAE4E" w14:textId="77777777" w:rsidR="007955C6" w:rsidRDefault="007955C6" w:rsidP="00E133C0">
      <w:pPr>
        <w:spacing w:after="0" w:line="240" w:lineRule="auto"/>
        <w:rPr>
          <w:rFonts w:asciiTheme="majorBidi" w:hAnsiTheme="majorBidi" w:cstheme="majorBidi"/>
          <w:b/>
          <w:bCs/>
          <w:sz w:val="24"/>
          <w:szCs w:val="24"/>
        </w:rPr>
      </w:pPr>
    </w:p>
    <w:tbl>
      <w:tblPr>
        <w:tblW w:w="5760" w:type="dxa"/>
        <w:tblLook w:val="04A0" w:firstRow="1" w:lastRow="0" w:firstColumn="1" w:lastColumn="0" w:noHBand="0" w:noVBand="1"/>
      </w:tblPr>
      <w:tblGrid>
        <w:gridCol w:w="960"/>
        <w:gridCol w:w="1336"/>
        <w:gridCol w:w="1336"/>
        <w:gridCol w:w="1336"/>
        <w:gridCol w:w="1336"/>
        <w:gridCol w:w="1336"/>
      </w:tblGrid>
      <w:tr w:rsidR="00E26FA1" w:rsidRPr="00E26FA1" w14:paraId="6E5CEE01" w14:textId="77777777" w:rsidTr="00E26FA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4DFE3"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DDB7F1" w14:textId="77777777" w:rsidR="00E26FA1" w:rsidRPr="007955C6" w:rsidRDefault="00E26FA1" w:rsidP="00E26FA1">
            <w:pPr>
              <w:spacing w:after="0" w:line="240" w:lineRule="auto"/>
              <w:rPr>
                <w:rFonts w:ascii="Calibri" w:eastAsia="Times New Roman" w:hAnsi="Calibri" w:cs="Calibri"/>
                <w:b/>
                <w:bCs/>
                <w:color w:val="000000"/>
              </w:rPr>
            </w:pPr>
            <w:proofErr w:type="spellStart"/>
            <w:r w:rsidRPr="007955C6">
              <w:rPr>
                <w:rFonts w:ascii="Calibri" w:eastAsia="Times New Roman" w:hAnsi="Calibri" w:cs="Calibri"/>
                <w:b/>
                <w:bCs/>
                <w:color w:val="000000"/>
              </w:rPr>
              <w:t>Predus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E68666" w14:textId="77777777" w:rsidR="00E26FA1" w:rsidRPr="007955C6" w:rsidRDefault="00E26FA1" w:rsidP="00E26FA1">
            <w:pPr>
              <w:spacing w:after="0" w:line="240" w:lineRule="auto"/>
              <w:rPr>
                <w:rFonts w:ascii="Calibri" w:eastAsia="Times New Roman" w:hAnsi="Calibri" w:cs="Calibri"/>
                <w:b/>
                <w:bCs/>
                <w:color w:val="000000"/>
              </w:rPr>
            </w:pPr>
            <w:proofErr w:type="spellStart"/>
            <w:r w:rsidRPr="007955C6">
              <w:rPr>
                <w:rFonts w:ascii="Calibri" w:eastAsia="Times New Roman" w:hAnsi="Calibri" w:cs="Calibri"/>
                <w:b/>
                <w:bCs/>
                <w:color w:val="000000"/>
              </w:rPr>
              <w:t>Ispred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BEB59E" w14:textId="77777777" w:rsidR="00E26FA1" w:rsidRPr="007955C6" w:rsidRDefault="00E26FA1" w:rsidP="00E26FA1">
            <w:pPr>
              <w:spacing w:after="0" w:line="240" w:lineRule="auto"/>
              <w:rPr>
                <w:rFonts w:ascii="Calibri" w:eastAsia="Times New Roman" w:hAnsi="Calibri" w:cs="Calibri"/>
                <w:b/>
                <w:bCs/>
                <w:color w:val="000000"/>
              </w:rPr>
            </w:pPr>
            <w:proofErr w:type="spellStart"/>
            <w:r w:rsidRPr="007955C6">
              <w:rPr>
                <w:rFonts w:ascii="Calibri" w:eastAsia="Times New Roman" w:hAnsi="Calibri" w:cs="Calibri"/>
                <w:b/>
                <w:bCs/>
                <w:color w:val="000000"/>
              </w:rPr>
              <w:t>Dockpred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4A61F0" w14:textId="77777777" w:rsidR="00E26FA1" w:rsidRPr="007955C6" w:rsidRDefault="00E26FA1" w:rsidP="00E26FA1">
            <w:pPr>
              <w:spacing w:after="0" w:line="240" w:lineRule="auto"/>
              <w:rPr>
                <w:rFonts w:ascii="Calibri" w:eastAsia="Times New Roman" w:hAnsi="Calibri" w:cs="Calibri"/>
                <w:b/>
                <w:bCs/>
                <w:color w:val="000000"/>
              </w:rPr>
            </w:pPr>
            <w:proofErr w:type="spellStart"/>
            <w:r w:rsidRPr="007955C6">
              <w:rPr>
                <w:rFonts w:ascii="Calibri" w:eastAsia="Times New Roman" w:hAnsi="Calibri" w:cs="Calibri"/>
                <w:b/>
                <w:bCs/>
                <w:color w:val="000000"/>
              </w:rPr>
              <w:t>Logreg</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9C11A0"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RF</w:t>
            </w:r>
          </w:p>
        </w:tc>
      </w:tr>
      <w:tr w:rsidR="00E26FA1" w:rsidRPr="00E26FA1" w14:paraId="45E6AF66" w14:textId="77777777" w:rsidTr="00E26FA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23961E"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643038C"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3EBD512"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959EAC1"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98FD870"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E6F10DC"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 </w:t>
            </w:r>
          </w:p>
        </w:tc>
      </w:tr>
      <w:tr w:rsidR="00E26FA1" w:rsidRPr="00E26FA1" w14:paraId="3B6B8F68" w14:textId="77777777" w:rsidTr="00E26FA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E3AFFA"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F1</w:t>
            </w:r>
          </w:p>
        </w:tc>
        <w:tc>
          <w:tcPr>
            <w:tcW w:w="960" w:type="dxa"/>
            <w:tcBorders>
              <w:top w:val="nil"/>
              <w:left w:val="nil"/>
              <w:bottom w:val="single" w:sz="4" w:space="0" w:color="auto"/>
              <w:right w:val="single" w:sz="4" w:space="0" w:color="auto"/>
            </w:tcBorders>
            <w:shd w:val="clear" w:color="auto" w:fill="auto"/>
            <w:noWrap/>
            <w:vAlign w:val="bottom"/>
            <w:hideMark/>
          </w:tcPr>
          <w:p w14:paraId="62E2CE14" w14:textId="21C638D4"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0.34</w:t>
            </w:r>
            <w:r w:rsidR="00F12D7C">
              <w:rPr>
                <w:rFonts w:ascii="Calibri" w:eastAsia="Times New Roman" w:hAnsi="Calibri" w:cs="Calibri"/>
                <w:b/>
                <w:bCs/>
                <w:color w:val="000000"/>
              </w:rPr>
              <w:t>5</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2</w:t>
            </w:r>
            <w:r w:rsidR="00F12D7C">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208C150" w14:textId="3D4147B2"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0.37</w:t>
            </w:r>
            <w:r w:rsidR="00F12D7C">
              <w:rPr>
                <w:rFonts w:ascii="Calibri" w:eastAsia="Times New Roman" w:hAnsi="Calibri" w:cs="Calibri"/>
                <w:b/>
                <w:bCs/>
                <w:color w:val="000000"/>
              </w:rPr>
              <w:t>2</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14ECF10F" w14:textId="1B1C7BBE"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0.367</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2</w:t>
            </w:r>
            <w:r w:rsidR="00F12D7C">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60E87B81" w14:textId="2C10406E"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0.48</w:t>
            </w:r>
            <w:r w:rsidR="00F12D7C">
              <w:rPr>
                <w:rFonts w:ascii="Calibri" w:eastAsia="Times New Roman" w:hAnsi="Calibri" w:cs="Calibri"/>
                <w:b/>
                <w:bCs/>
                <w:color w:val="000000"/>
              </w:rPr>
              <w:t>5</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1</w:t>
            </w:r>
            <w:r w:rsidR="006C7E60" w:rsidRPr="00260C63">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51D6E066" w14:textId="6C69F5D6"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0.42</w:t>
            </w:r>
            <w:r w:rsidR="00F12D7C">
              <w:rPr>
                <w:rFonts w:ascii="Calibri" w:eastAsia="Times New Roman" w:hAnsi="Calibri" w:cs="Calibri"/>
                <w:b/>
                <w:bCs/>
                <w:color w:val="000000"/>
              </w:rPr>
              <w:t>3</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2</w:t>
            </w:r>
            <w:r w:rsidR="00F12D7C">
              <w:rPr>
                <w:rFonts w:ascii="Calibri" w:eastAsia="Times New Roman" w:hAnsi="Calibri" w:cs="Calibri"/>
                <w:b/>
                <w:bCs/>
                <w:color w:val="000000"/>
              </w:rPr>
              <w:t>1</w:t>
            </w:r>
          </w:p>
        </w:tc>
      </w:tr>
      <w:tr w:rsidR="00E26FA1" w:rsidRPr="00E26FA1" w14:paraId="0132734C" w14:textId="77777777" w:rsidTr="00E26FA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696745" w14:textId="77777777" w:rsidR="00E26FA1" w:rsidRPr="007955C6" w:rsidRDefault="00E26FA1" w:rsidP="00E26FA1">
            <w:pPr>
              <w:spacing w:after="0" w:line="240" w:lineRule="auto"/>
              <w:rPr>
                <w:rFonts w:ascii="Calibri" w:eastAsia="Times New Roman" w:hAnsi="Calibri" w:cs="Calibri"/>
                <w:b/>
                <w:bCs/>
                <w:color w:val="000000"/>
              </w:rPr>
            </w:pPr>
            <w:r w:rsidRPr="007955C6">
              <w:rPr>
                <w:rFonts w:ascii="Calibri" w:eastAsia="Times New Roman" w:hAnsi="Calibri" w:cs="Calibri"/>
                <w:b/>
                <w:bCs/>
                <w:color w:val="000000"/>
              </w:rPr>
              <w:t>MCC</w:t>
            </w:r>
          </w:p>
        </w:tc>
        <w:tc>
          <w:tcPr>
            <w:tcW w:w="960" w:type="dxa"/>
            <w:tcBorders>
              <w:top w:val="nil"/>
              <w:left w:val="nil"/>
              <w:bottom w:val="single" w:sz="4" w:space="0" w:color="auto"/>
              <w:right w:val="single" w:sz="4" w:space="0" w:color="auto"/>
            </w:tcBorders>
            <w:shd w:val="clear" w:color="auto" w:fill="auto"/>
            <w:noWrap/>
            <w:vAlign w:val="bottom"/>
            <w:hideMark/>
          </w:tcPr>
          <w:p w14:paraId="6EAB776A" w14:textId="42BBFA43"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0.29</w:t>
            </w:r>
            <w:r w:rsidR="00F12D7C">
              <w:rPr>
                <w:rFonts w:ascii="Calibri" w:eastAsia="Times New Roman" w:hAnsi="Calibri" w:cs="Calibri"/>
                <w:b/>
                <w:bCs/>
                <w:color w:val="000000"/>
              </w:rPr>
              <w:t>3</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2</w:t>
            </w:r>
            <w:r w:rsidR="00F12D7C">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431103EF" w14:textId="0DA79A64"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0.32</w:t>
            </w:r>
            <w:r w:rsidR="00F12D7C">
              <w:rPr>
                <w:rFonts w:ascii="Calibri" w:eastAsia="Times New Roman" w:hAnsi="Calibri" w:cs="Calibri"/>
                <w:b/>
                <w:bCs/>
                <w:color w:val="000000"/>
              </w:rPr>
              <w:t>5</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7ED0CD59" w14:textId="002BCDBC"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0.31</w:t>
            </w:r>
            <w:r w:rsidR="00F12D7C">
              <w:rPr>
                <w:rFonts w:ascii="Calibri" w:eastAsia="Times New Roman" w:hAnsi="Calibri" w:cs="Calibri"/>
                <w:b/>
                <w:bCs/>
                <w:color w:val="000000"/>
              </w:rPr>
              <w:t>8</w:t>
            </w:r>
            <w:r w:rsidR="006C7E60" w:rsidRPr="00260C63">
              <w:rPr>
                <w:rFonts w:ascii="Calibri" w:eastAsia="Times New Roman" w:hAnsi="Calibri" w:cs="Calibri"/>
                <w:b/>
                <w:bCs/>
                <w:color w:val="000000"/>
              </w:rPr>
              <w:t>±0.03</w:t>
            </w:r>
            <w:r w:rsidR="00F12D7C">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B62D442" w14:textId="4D84328F"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0.4</w:t>
            </w:r>
            <w:r w:rsidR="00F12D7C">
              <w:rPr>
                <w:rFonts w:ascii="Calibri" w:eastAsia="Times New Roman" w:hAnsi="Calibri" w:cs="Calibri"/>
                <w:b/>
                <w:bCs/>
                <w:color w:val="000000"/>
              </w:rPr>
              <w:t>62</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2</w:t>
            </w:r>
            <w:r w:rsidR="00F12D7C">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975A473" w14:textId="0F7D4CB2" w:rsidR="00E26FA1" w:rsidRPr="007955C6" w:rsidRDefault="00E26FA1" w:rsidP="00E26FA1">
            <w:pPr>
              <w:spacing w:after="0" w:line="240" w:lineRule="auto"/>
              <w:jc w:val="right"/>
              <w:rPr>
                <w:rFonts w:ascii="Calibri" w:eastAsia="Times New Roman" w:hAnsi="Calibri" w:cs="Calibri"/>
                <w:b/>
                <w:bCs/>
                <w:color w:val="000000"/>
              </w:rPr>
            </w:pPr>
            <w:r w:rsidRPr="007955C6">
              <w:rPr>
                <w:rFonts w:ascii="Calibri" w:eastAsia="Times New Roman" w:hAnsi="Calibri" w:cs="Calibri"/>
                <w:b/>
                <w:bCs/>
                <w:color w:val="000000"/>
              </w:rPr>
              <w:t>0.38</w:t>
            </w:r>
            <w:r w:rsidR="00F12D7C">
              <w:rPr>
                <w:rFonts w:ascii="Calibri" w:eastAsia="Times New Roman" w:hAnsi="Calibri" w:cs="Calibri"/>
                <w:b/>
                <w:bCs/>
                <w:color w:val="000000"/>
              </w:rPr>
              <w:t>6</w:t>
            </w:r>
            <w:r w:rsidR="006C7E60" w:rsidRPr="00260C63">
              <w:rPr>
                <w:rFonts w:ascii="Calibri" w:eastAsia="Times New Roman" w:hAnsi="Calibri" w:cs="Calibri"/>
                <w:b/>
                <w:bCs/>
                <w:color w:val="000000"/>
              </w:rPr>
              <w:t>±0.0</w:t>
            </w:r>
            <w:r w:rsidR="006C7E60">
              <w:rPr>
                <w:rFonts w:ascii="Calibri" w:eastAsia="Times New Roman" w:hAnsi="Calibri" w:cs="Calibri"/>
                <w:b/>
                <w:bCs/>
                <w:color w:val="000000"/>
              </w:rPr>
              <w:t>2</w:t>
            </w:r>
            <w:r w:rsidR="00F12D7C">
              <w:rPr>
                <w:rFonts w:ascii="Calibri" w:eastAsia="Times New Roman" w:hAnsi="Calibri" w:cs="Calibri"/>
                <w:b/>
                <w:bCs/>
                <w:color w:val="000000"/>
              </w:rPr>
              <w:t>2</w:t>
            </w:r>
          </w:p>
        </w:tc>
      </w:tr>
    </w:tbl>
    <w:p w14:paraId="7603FCA9" w14:textId="327954E0" w:rsidR="00E26FA1" w:rsidRDefault="00E26FA1" w:rsidP="00E133C0">
      <w:pPr>
        <w:spacing w:after="0" w:line="240" w:lineRule="auto"/>
        <w:rPr>
          <w:rFonts w:asciiTheme="majorBidi" w:hAnsiTheme="majorBidi" w:cstheme="majorBidi"/>
          <w:b/>
          <w:bCs/>
          <w:sz w:val="24"/>
          <w:szCs w:val="24"/>
        </w:rPr>
      </w:pPr>
    </w:p>
    <w:p w14:paraId="73B9F50E" w14:textId="3FFB1891" w:rsidR="0077308E" w:rsidRDefault="0077308E" w:rsidP="00E133C0">
      <w:pPr>
        <w:spacing w:after="0" w:line="240" w:lineRule="auto"/>
        <w:rPr>
          <w:rFonts w:asciiTheme="majorBidi" w:hAnsiTheme="majorBidi" w:cstheme="majorBidi"/>
          <w:b/>
          <w:bCs/>
          <w:sz w:val="24"/>
          <w:szCs w:val="24"/>
        </w:rPr>
      </w:pPr>
    </w:p>
    <w:p w14:paraId="1EEA3D88" w14:textId="60D59458" w:rsidR="0077308E" w:rsidRDefault="0077308E" w:rsidP="00E133C0">
      <w:pPr>
        <w:spacing w:after="0" w:line="240" w:lineRule="auto"/>
        <w:rPr>
          <w:rFonts w:asciiTheme="majorBidi" w:hAnsiTheme="majorBidi" w:cstheme="majorBidi"/>
          <w:b/>
          <w:bCs/>
          <w:sz w:val="24"/>
          <w:szCs w:val="24"/>
        </w:rPr>
      </w:pPr>
      <w:r>
        <w:rPr>
          <w:rFonts w:asciiTheme="majorBidi" w:hAnsiTheme="majorBidi" w:cstheme="majorBidi"/>
          <w:b/>
          <w:bCs/>
          <w:sz w:val="24"/>
          <w:szCs w:val="24"/>
        </w:rPr>
        <w:t>Table 3:  Kolmo</w:t>
      </w:r>
      <w:r w:rsidR="00944732">
        <w:rPr>
          <w:rFonts w:asciiTheme="majorBidi" w:hAnsiTheme="majorBidi" w:cstheme="majorBidi"/>
          <w:b/>
          <w:bCs/>
          <w:sz w:val="24"/>
          <w:szCs w:val="24"/>
        </w:rPr>
        <w:t>gorov-Smirnov p-values at 95% significance for F1 and MCC scores</w:t>
      </w:r>
    </w:p>
    <w:p w14:paraId="7CA8E170" w14:textId="77777777" w:rsidR="00944732" w:rsidRDefault="00944732" w:rsidP="00E133C0">
      <w:pPr>
        <w:spacing w:after="0" w:line="240" w:lineRule="auto"/>
        <w:rPr>
          <w:rFonts w:asciiTheme="majorBidi" w:hAnsiTheme="majorBidi" w:cstheme="majorBidi"/>
          <w:b/>
          <w:bCs/>
          <w:sz w:val="24"/>
          <w:szCs w:val="24"/>
        </w:rPr>
      </w:pPr>
    </w:p>
    <w:tbl>
      <w:tblPr>
        <w:tblStyle w:val="TableGrid"/>
        <w:tblW w:w="6515" w:type="dxa"/>
        <w:tblLayout w:type="fixed"/>
        <w:tblLook w:val="04A0" w:firstRow="1" w:lastRow="0" w:firstColumn="1" w:lastColumn="0" w:noHBand="0" w:noVBand="1"/>
      </w:tblPr>
      <w:tblGrid>
        <w:gridCol w:w="2148"/>
        <w:gridCol w:w="1177"/>
        <w:gridCol w:w="1226"/>
        <w:gridCol w:w="1964"/>
      </w:tblGrid>
      <w:tr w:rsidR="00944732" w14:paraId="19A50DD5" w14:textId="77777777" w:rsidTr="00944732">
        <w:trPr>
          <w:trHeight w:val="248"/>
        </w:trPr>
        <w:tc>
          <w:tcPr>
            <w:tcW w:w="2148" w:type="dxa"/>
          </w:tcPr>
          <w:p w14:paraId="2B834D52" w14:textId="4BBB09A7" w:rsidR="00944732" w:rsidRDefault="00944732" w:rsidP="00E133C0">
            <w:pPr>
              <w:rPr>
                <w:rFonts w:asciiTheme="majorBidi" w:hAnsiTheme="majorBidi" w:cstheme="majorBidi"/>
                <w:b/>
                <w:bCs/>
                <w:sz w:val="24"/>
                <w:szCs w:val="24"/>
              </w:rPr>
            </w:pPr>
            <w:r>
              <w:rPr>
                <w:rFonts w:asciiTheme="majorBidi" w:hAnsiTheme="majorBidi" w:cstheme="majorBidi"/>
                <w:b/>
                <w:bCs/>
                <w:sz w:val="24"/>
                <w:szCs w:val="24"/>
              </w:rPr>
              <w:t>F-score</w:t>
            </w:r>
          </w:p>
        </w:tc>
        <w:tc>
          <w:tcPr>
            <w:tcW w:w="1177" w:type="dxa"/>
          </w:tcPr>
          <w:p w14:paraId="673A1F8C" w14:textId="77777777" w:rsidR="00944732" w:rsidRDefault="00944732" w:rsidP="00E133C0">
            <w:pPr>
              <w:rPr>
                <w:rFonts w:asciiTheme="majorBidi" w:hAnsiTheme="majorBidi" w:cstheme="majorBidi"/>
                <w:b/>
                <w:bCs/>
                <w:sz w:val="24"/>
                <w:szCs w:val="24"/>
              </w:rPr>
            </w:pPr>
          </w:p>
        </w:tc>
        <w:tc>
          <w:tcPr>
            <w:tcW w:w="1226" w:type="dxa"/>
          </w:tcPr>
          <w:p w14:paraId="3BD9391E" w14:textId="77777777" w:rsidR="00944732" w:rsidRDefault="00944732" w:rsidP="00E133C0">
            <w:pPr>
              <w:rPr>
                <w:rFonts w:asciiTheme="majorBidi" w:hAnsiTheme="majorBidi" w:cstheme="majorBidi"/>
                <w:b/>
                <w:bCs/>
                <w:sz w:val="24"/>
                <w:szCs w:val="24"/>
              </w:rPr>
            </w:pPr>
          </w:p>
        </w:tc>
        <w:tc>
          <w:tcPr>
            <w:tcW w:w="1964" w:type="dxa"/>
          </w:tcPr>
          <w:p w14:paraId="17710606" w14:textId="77777777" w:rsidR="00944732" w:rsidRDefault="00944732" w:rsidP="00E133C0">
            <w:pPr>
              <w:rPr>
                <w:rFonts w:asciiTheme="majorBidi" w:hAnsiTheme="majorBidi" w:cstheme="majorBidi"/>
                <w:b/>
                <w:bCs/>
                <w:sz w:val="24"/>
                <w:szCs w:val="24"/>
              </w:rPr>
            </w:pPr>
          </w:p>
        </w:tc>
      </w:tr>
      <w:tr w:rsidR="00944732" w14:paraId="5FF9C53D" w14:textId="77777777" w:rsidTr="00944732">
        <w:trPr>
          <w:trHeight w:val="727"/>
        </w:trPr>
        <w:tc>
          <w:tcPr>
            <w:tcW w:w="2148" w:type="dxa"/>
          </w:tcPr>
          <w:p w14:paraId="6C106B1C" w14:textId="28908F06" w:rsidR="00944732" w:rsidRDefault="00944732" w:rsidP="00E133C0">
            <w:pPr>
              <w:rPr>
                <w:rFonts w:asciiTheme="majorBidi" w:hAnsiTheme="majorBidi" w:cstheme="majorBidi"/>
                <w:b/>
                <w:bCs/>
                <w:sz w:val="24"/>
                <w:szCs w:val="24"/>
              </w:rPr>
            </w:pPr>
          </w:p>
        </w:tc>
        <w:tc>
          <w:tcPr>
            <w:tcW w:w="1177" w:type="dxa"/>
          </w:tcPr>
          <w:p w14:paraId="4CE9FCFE" w14:textId="1D73C08E" w:rsidR="00944732" w:rsidRDefault="00944732" w:rsidP="00E133C0">
            <w:pPr>
              <w:rPr>
                <w:rFonts w:asciiTheme="majorBidi" w:hAnsiTheme="majorBidi" w:cstheme="majorBidi"/>
                <w:b/>
                <w:bCs/>
                <w:sz w:val="24"/>
                <w:szCs w:val="24"/>
              </w:rPr>
            </w:pPr>
            <w:proofErr w:type="spellStart"/>
            <w:r>
              <w:rPr>
                <w:rFonts w:asciiTheme="majorBidi" w:hAnsiTheme="majorBidi" w:cstheme="majorBidi"/>
                <w:b/>
                <w:bCs/>
                <w:sz w:val="24"/>
                <w:szCs w:val="24"/>
              </w:rPr>
              <w:t>PredUs</w:t>
            </w:r>
            <w:proofErr w:type="spellEnd"/>
          </w:p>
        </w:tc>
        <w:tc>
          <w:tcPr>
            <w:tcW w:w="1226" w:type="dxa"/>
          </w:tcPr>
          <w:p w14:paraId="479B84CC" w14:textId="7F50352A" w:rsidR="00944732" w:rsidRDefault="00944732" w:rsidP="00E133C0">
            <w:pPr>
              <w:rPr>
                <w:rFonts w:asciiTheme="majorBidi" w:hAnsiTheme="majorBidi" w:cstheme="majorBidi"/>
                <w:b/>
                <w:bCs/>
                <w:sz w:val="24"/>
                <w:szCs w:val="24"/>
              </w:rPr>
            </w:pPr>
            <w:proofErr w:type="spellStart"/>
            <w:r>
              <w:rPr>
                <w:rFonts w:asciiTheme="majorBidi" w:hAnsiTheme="majorBidi" w:cstheme="majorBidi"/>
                <w:b/>
                <w:bCs/>
                <w:sz w:val="24"/>
                <w:szCs w:val="24"/>
              </w:rPr>
              <w:t>Ispred</w:t>
            </w:r>
            <w:proofErr w:type="spellEnd"/>
          </w:p>
        </w:tc>
        <w:tc>
          <w:tcPr>
            <w:tcW w:w="1964" w:type="dxa"/>
          </w:tcPr>
          <w:p w14:paraId="34426EDC" w14:textId="397D90CE" w:rsidR="00944732" w:rsidRDefault="00944732" w:rsidP="00E133C0">
            <w:pPr>
              <w:rPr>
                <w:rFonts w:asciiTheme="majorBidi" w:hAnsiTheme="majorBidi" w:cstheme="majorBidi"/>
                <w:b/>
                <w:bCs/>
                <w:sz w:val="24"/>
                <w:szCs w:val="24"/>
              </w:rPr>
            </w:pPr>
            <w:proofErr w:type="spellStart"/>
            <w:r>
              <w:rPr>
                <w:rFonts w:asciiTheme="majorBidi" w:hAnsiTheme="majorBidi" w:cstheme="majorBidi"/>
                <w:b/>
                <w:bCs/>
                <w:sz w:val="24"/>
                <w:szCs w:val="24"/>
              </w:rPr>
              <w:t>Dockpred</w:t>
            </w:r>
            <w:proofErr w:type="spellEnd"/>
          </w:p>
        </w:tc>
      </w:tr>
      <w:tr w:rsidR="00944732" w14:paraId="1BD22019" w14:textId="77777777" w:rsidTr="00944732">
        <w:trPr>
          <w:trHeight w:val="248"/>
        </w:trPr>
        <w:tc>
          <w:tcPr>
            <w:tcW w:w="2148" w:type="dxa"/>
          </w:tcPr>
          <w:p w14:paraId="0C109D64" w14:textId="16B74EA1" w:rsidR="00944732" w:rsidRDefault="00944732" w:rsidP="00944732">
            <w:pPr>
              <w:rPr>
                <w:rFonts w:asciiTheme="majorBidi" w:hAnsiTheme="majorBidi" w:cstheme="majorBidi"/>
                <w:b/>
                <w:bCs/>
                <w:sz w:val="24"/>
                <w:szCs w:val="24"/>
              </w:rPr>
            </w:pPr>
            <w:proofErr w:type="spellStart"/>
            <w:r>
              <w:rPr>
                <w:rFonts w:asciiTheme="majorBidi" w:hAnsiTheme="majorBidi" w:cstheme="majorBidi"/>
                <w:b/>
                <w:bCs/>
                <w:sz w:val="24"/>
                <w:szCs w:val="24"/>
              </w:rPr>
              <w:t>Logreg</w:t>
            </w:r>
            <w:proofErr w:type="spellEnd"/>
          </w:p>
        </w:tc>
        <w:tc>
          <w:tcPr>
            <w:tcW w:w="1177" w:type="dxa"/>
          </w:tcPr>
          <w:p w14:paraId="7472ABD7" w14:textId="5F18C6F8"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3.84E-13</w:t>
            </w:r>
          </w:p>
        </w:tc>
        <w:tc>
          <w:tcPr>
            <w:tcW w:w="1226" w:type="dxa"/>
          </w:tcPr>
          <w:p w14:paraId="6E373EE1" w14:textId="75BF3AB6"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7.09E-12</w:t>
            </w:r>
          </w:p>
        </w:tc>
        <w:tc>
          <w:tcPr>
            <w:tcW w:w="1964" w:type="dxa"/>
          </w:tcPr>
          <w:p w14:paraId="58742D9B" w14:textId="7353BE92"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2.77E-09</w:t>
            </w:r>
          </w:p>
        </w:tc>
      </w:tr>
      <w:tr w:rsidR="00944732" w14:paraId="5CBDC845" w14:textId="77777777" w:rsidTr="00944732">
        <w:trPr>
          <w:trHeight w:val="248"/>
        </w:trPr>
        <w:tc>
          <w:tcPr>
            <w:tcW w:w="2148" w:type="dxa"/>
          </w:tcPr>
          <w:p w14:paraId="67260E0F" w14:textId="11503462"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RF</w:t>
            </w:r>
          </w:p>
        </w:tc>
        <w:tc>
          <w:tcPr>
            <w:tcW w:w="1177" w:type="dxa"/>
          </w:tcPr>
          <w:p w14:paraId="39F65162" w14:textId="39C99165"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6.15E-05</w:t>
            </w:r>
          </w:p>
        </w:tc>
        <w:tc>
          <w:tcPr>
            <w:tcW w:w="1226" w:type="dxa"/>
          </w:tcPr>
          <w:p w14:paraId="399CE0B6" w14:textId="25884001"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7.13E-04</w:t>
            </w:r>
          </w:p>
        </w:tc>
        <w:tc>
          <w:tcPr>
            <w:tcW w:w="1964" w:type="dxa"/>
          </w:tcPr>
          <w:p w14:paraId="5265843A" w14:textId="205AFC42"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1.11E-02</w:t>
            </w:r>
          </w:p>
        </w:tc>
      </w:tr>
      <w:tr w:rsidR="00944732" w14:paraId="16B6035A" w14:textId="77777777" w:rsidTr="00944732">
        <w:trPr>
          <w:trHeight w:val="239"/>
        </w:trPr>
        <w:tc>
          <w:tcPr>
            <w:tcW w:w="2148" w:type="dxa"/>
          </w:tcPr>
          <w:p w14:paraId="77B8DFB9" w14:textId="77777777" w:rsidR="00944732" w:rsidRDefault="00944732" w:rsidP="00944732">
            <w:pPr>
              <w:rPr>
                <w:rFonts w:asciiTheme="majorBidi" w:hAnsiTheme="majorBidi" w:cstheme="majorBidi"/>
                <w:b/>
                <w:bCs/>
                <w:sz w:val="24"/>
                <w:szCs w:val="24"/>
              </w:rPr>
            </w:pPr>
          </w:p>
        </w:tc>
        <w:tc>
          <w:tcPr>
            <w:tcW w:w="1177" w:type="dxa"/>
          </w:tcPr>
          <w:p w14:paraId="0A6BA230" w14:textId="77777777" w:rsidR="00944732" w:rsidRDefault="00944732" w:rsidP="00944732">
            <w:pPr>
              <w:rPr>
                <w:rFonts w:asciiTheme="majorBidi" w:hAnsiTheme="majorBidi" w:cstheme="majorBidi"/>
                <w:b/>
                <w:bCs/>
                <w:sz w:val="24"/>
                <w:szCs w:val="24"/>
              </w:rPr>
            </w:pPr>
          </w:p>
        </w:tc>
        <w:tc>
          <w:tcPr>
            <w:tcW w:w="1226" w:type="dxa"/>
          </w:tcPr>
          <w:p w14:paraId="5E39C727" w14:textId="77777777" w:rsidR="00944732" w:rsidRDefault="00944732" w:rsidP="00944732">
            <w:pPr>
              <w:rPr>
                <w:rFonts w:asciiTheme="majorBidi" w:hAnsiTheme="majorBidi" w:cstheme="majorBidi"/>
                <w:b/>
                <w:bCs/>
                <w:sz w:val="24"/>
                <w:szCs w:val="24"/>
              </w:rPr>
            </w:pPr>
          </w:p>
        </w:tc>
        <w:tc>
          <w:tcPr>
            <w:tcW w:w="1964" w:type="dxa"/>
          </w:tcPr>
          <w:p w14:paraId="699A1A74" w14:textId="77777777" w:rsidR="00944732" w:rsidRDefault="00944732" w:rsidP="00944732">
            <w:pPr>
              <w:rPr>
                <w:rFonts w:asciiTheme="majorBidi" w:hAnsiTheme="majorBidi" w:cstheme="majorBidi"/>
                <w:b/>
                <w:bCs/>
                <w:sz w:val="24"/>
                <w:szCs w:val="24"/>
              </w:rPr>
            </w:pPr>
          </w:p>
        </w:tc>
      </w:tr>
      <w:tr w:rsidR="00944732" w14:paraId="55D631EF" w14:textId="77777777" w:rsidTr="00944732">
        <w:trPr>
          <w:trHeight w:val="487"/>
        </w:trPr>
        <w:tc>
          <w:tcPr>
            <w:tcW w:w="2148" w:type="dxa"/>
          </w:tcPr>
          <w:p w14:paraId="5FAB593A" w14:textId="5CE7C5FF"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MCC-score</w:t>
            </w:r>
          </w:p>
        </w:tc>
        <w:tc>
          <w:tcPr>
            <w:tcW w:w="1177" w:type="dxa"/>
          </w:tcPr>
          <w:p w14:paraId="4B8AF57D" w14:textId="77777777" w:rsidR="00944732" w:rsidRDefault="00944732" w:rsidP="00944732">
            <w:pPr>
              <w:rPr>
                <w:rFonts w:asciiTheme="majorBidi" w:hAnsiTheme="majorBidi" w:cstheme="majorBidi"/>
                <w:b/>
                <w:bCs/>
                <w:sz w:val="24"/>
                <w:szCs w:val="24"/>
              </w:rPr>
            </w:pPr>
          </w:p>
        </w:tc>
        <w:tc>
          <w:tcPr>
            <w:tcW w:w="1226" w:type="dxa"/>
          </w:tcPr>
          <w:p w14:paraId="2CF89A12" w14:textId="77777777" w:rsidR="00944732" w:rsidRDefault="00944732" w:rsidP="00944732">
            <w:pPr>
              <w:rPr>
                <w:rFonts w:asciiTheme="majorBidi" w:hAnsiTheme="majorBidi" w:cstheme="majorBidi"/>
                <w:b/>
                <w:bCs/>
                <w:sz w:val="24"/>
                <w:szCs w:val="24"/>
              </w:rPr>
            </w:pPr>
          </w:p>
        </w:tc>
        <w:tc>
          <w:tcPr>
            <w:tcW w:w="1964" w:type="dxa"/>
          </w:tcPr>
          <w:p w14:paraId="583B8053" w14:textId="77777777" w:rsidR="00944732" w:rsidRDefault="00944732" w:rsidP="00944732">
            <w:pPr>
              <w:rPr>
                <w:rFonts w:asciiTheme="majorBidi" w:hAnsiTheme="majorBidi" w:cstheme="majorBidi"/>
                <w:b/>
                <w:bCs/>
                <w:sz w:val="24"/>
                <w:szCs w:val="24"/>
              </w:rPr>
            </w:pPr>
          </w:p>
        </w:tc>
      </w:tr>
      <w:tr w:rsidR="00944732" w14:paraId="59FE9EF0" w14:textId="77777777" w:rsidTr="00944732">
        <w:trPr>
          <w:trHeight w:val="248"/>
        </w:trPr>
        <w:tc>
          <w:tcPr>
            <w:tcW w:w="2148" w:type="dxa"/>
          </w:tcPr>
          <w:p w14:paraId="15468873" w14:textId="04F902F2" w:rsidR="00944732" w:rsidRDefault="00944732" w:rsidP="00944732">
            <w:pPr>
              <w:rPr>
                <w:rFonts w:asciiTheme="majorBidi" w:hAnsiTheme="majorBidi" w:cstheme="majorBidi"/>
                <w:b/>
                <w:bCs/>
                <w:sz w:val="24"/>
                <w:szCs w:val="24"/>
              </w:rPr>
            </w:pPr>
            <w:proofErr w:type="spellStart"/>
            <w:r>
              <w:rPr>
                <w:rFonts w:asciiTheme="majorBidi" w:hAnsiTheme="majorBidi" w:cstheme="majorBidi"/>
                <w:b/>
                <w:bCs/>
                <w:sz w:val="24"/>
                <w:szCs w:val="24"/>
              </w:rPr>
              <w:t>Logreg</w:t>
            </w:r>
            <w:proofErr w:type="spellEnd"/>
          </w:p>
        </w:tc>
        <w:tc>
          <w:tcPr>
            <w:tcW w:w="1177" w:type="dxa"/>
          </w:tcPr>
          <w:p w14:paraId="4DED6976" w14:textId="198005A0"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5.52E-21</w:t>
            </w:r>
          </w:p>
        </w:tc>
        <w:tc>
          <w:tcPr>
            <w:tcW w:w="1226" w:type="dxa"/>
          </w:tcPr>
          <w:p w14:paraId="27F3AADC" w14:textId="0A4644BD"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3.85E-18</w:t>
            </w:r>
          </w:p>
        </w:tc>
        <w:tc>
          <w:tcPr>
            <w:tcW w:w="1964" w:type="dxa"/>
          </w:tcPr>
          <w:p w14:paraId="49EE8F57" w14:textId="15FF27E5"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1.77E-14</w:t>
            </w:r>
          </w:p>
        </w:tc>
      </w:tr>
      <w:tr w:rsidR="00944732" w14:paraId="1F5B979E" w14:textId="77777777" w:rsidTr="00944732">
        <w:trPr>
          <w:trHeight w:val="248"/>
        </w:trPr>
        <w:tc>
          <w:tcPr>
            <w:tcW w:w="2148" w:type="dxa"/>
          </w:tcPr>
          <w:p w14:paraId="1AF6B6A9" w14:textId="7DEDAB17"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RF</w:t>
            </w:r>
          </w:p>
        </w:tc>
        <w:tc>
          <w:tcPr>
            <w:tcW w:w="1177" w:type="dxa"/>
          </w:tcPr>
          <w:p w14:paraId="05CA3F2D" w14:textId="0C9B9553"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5.12E-09</w:t>
            </w:r>
          </w:p>
        </w:tc>
        <w:tc>
          <w:tcPr>
            <w:tcW w:w="1226" w:type="dxa"/>
          </w:tcPr>
          <w:p w14:paraId="3AE6434A" w14:textId="6FC181EC"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9.51E-08</w:t>
            </w:r>
          </w:p>
        </w:tc>
        <w:tc>
          <w:tcPr>
            <w:tcW w:w="1964" w:type="dxa"/>
          </w:tcPr>
          <w:p w14:paraId="2EB05296" w14:textId="2F574975" w:rsidR="00944732" w:rsidRDefault="00944732" w:rsidP="00944732">
            <w:pPr>
              <w:rPr>
                <w:rFonts w:asciiTheme="majorBidi" w:hAnsiTheme="majorBidi" w:cstheme="majorBidi"/>
                <w:b/>
                <w:bCs/>
                <w:sz w:val="24"/>
                <w:szCs w:val="24"/>
              </w:rPr>
            </w:pPr>
            <w:r>
              <w:rPr>
                <w:rFonts w:asciiTheme="majorBidi" w:hAnsiTheme="majorBidi" w:cstheme="majorBidi"/>
                <w:b/>
                <w:bCs/>
                <w:sz w:val="24"/>
                <w:szCs w:val="24"/>
              </w:rPr>
              <w:t>8.27E-07</w:t>
            </w:r>
          </w:p>
        </w:tc>
      </w:tr>
    </w:tbl>
    <w:p w14:paraId="5955CD99" w14:textId="77777777" w:rsidR="00944732" w:rsidRDefault="00944732" w:rsidP="00E133C0">
      <w:pPr>
        <w:spacing w:after="0" w:line="240" w:lineRule="auto"/>
        <w:rPr>
          <w:rFonts w:asciiTheme="majorBidi" w:hAnsiTheme="majorBidi" w:cstheme="majorBidi"/>
          <w:b/>
          <w:bCs/>
          <w:sz w:val="24"/>
          <w:szCs w:val="24"/>
        </w:rPr>
      </w:pPr>
    </w:p>
    <w:p w14:paraId="10C4BCF4" w14:textId="5BFA0DD7" w:rsidR="00944732" w:rsidRDefault="00944732" w:rsidP="00E133C0">
      <w:pPr>
        <w:spacing w:after="0" w:line="240" w:lineRule="auto"/>
        <w:rPr>
          <w:rFonts w:asciiTheme="majorBidi" w:hAnsiTheme="majorBidi" w:cstheme="majorBidi"/>
          <w:b/>
          <w:bCs/>
          <w:sz w:val="24"/>
          <w:szCs w:val="24"/>
        </w:rPr>
      </w:pPr>
    </w:p>
    <w:p w14:paraId="22F1E83E" w14:textId="35676505" w:rsidR="00944732" w:rsidRDefault="00944732" w:rsidP="00E133C0">
      <w:pPr>
        <w:spacing w:after="0" w:line="240" w:lineRule="auto"/>
        <w:rPr>
          <w:rFonts w:asciiTheme="majorBidi" w:hAnsiTheme="majorBidi" w:cstheme="majorBidi"/>
          <w:b/>
          <w:bCs/>
          <w:sz w:val="24"/>
          <w:szCs w:val="24"/>
        </w:rPr>
      </w:pPr>
    </w:p>
    <w:p w14:paraId="5A9B4A21" w14:textId="77777777" w:rsidR="00944732" w:rsidRDefault="00944732" w:rsidP="00E133C0">
      <w:pPr>
        <w:spacing w:after="0" w:line="240" w:lineRule="auto"/>
        <w:rPr>
          <w:rFonts w:asciiTheme="majorBidi" w:hAnsiTheme="majorBidi" w:cstheme="majorBidi"/>
          <w:b/>
          <w:bCs/>
          <w:sz w:val="24"/>
          <w:szCs w:val="24"/>
        </w:rPr>
      </w:pPr>
    </w:p>
    <w:p w14:paraId="7B04AD0A" w14:textId="77777777" w:rsidR="00944732" w:rsidRDefault="00944732" w:rsidP="00E133C0">
      <w:pPr>
        <w:spacing w:after="0" w:line="240" w:lineRule="auto"/>
        <w:rPr>
          <w:rFonts w:asciiTheme="majorBidi" w:hAnsiTheme="majorBidi" w:cstheme="majorBidi"/>
          <w:b/>
          <w:bCs/>
          <w:sz w:val="24"/>
          <w:szCs w:val="24"/>
        </w:rPr>
      </w:pPr>
    </w:p>
    <w:p w14:paraId="174B4D8C" w14:textId="77777777" w:rsidR="00944732" w:rsidRDefault="00944732" w:rsidP="006C069A">
      <w:pPr>
        <w:spacing w:after="0" w:line="240" w:lineRule="auto"/>
        <w:rPr>
          <w:rFonts w:asciiTheme="majorBidi" w:hAnsiTheme="majorBidi" w:cstheme="majorBidi"/>
          <w:b/>
          <w:bCs/>
          <w:sz w:val="24"/>
          <w:szCs w:val="24"/>
        </w:rPr>
      </w:pPr>
    </w:p>
    <w:p w14:paraId="55C837F5" w14:textId="1277C19D" w:rsidR="006C069A" w:rsidRDefault="006C069A" w:rsidP="006C069A">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Table </w:t>
      </w:r>
      <w:r w:rsidR="00944732">
        <w:rPr>
          <w:rFonts w:asciiTheme="majorBidi" w:hAnsiTheme="majorBidi" w:cstheme="majorBidi"/>
          <w:b/>
          <w:bCs/>
          <w:sz w:val="24"/>
          <w:szCs w:val="24"/>
        </w:rPr>
        <w:t>4</w:t>
      </w:r>
      <w:r>
        <w:rPr>
          <w:rFonts w:asciiTheme="majorBidi" w:hAnsiTheme="majorBidi" w:cstheme="majorBidi"/>
          <w:b/>
          <w:bCs/>
          <w:sz w:val="24"/>
          <w:szCs w:val="24"/>
        </w:rPr>
        <w:t xml:space="preserve">: Comparison of AUC-ROC and AUC-PR </w:t>
      </w:r>
      <w:r w:rsidR="0077308E">
        <w:rPr>
          <w:rFonts w:asciiTheme="majorBidi" w:hAnsiTheme="majorBidi" w:cstheme="majorBidi"/>
          <w:b/>
          <w:bCs/>
          <w:sz w:val="24"/>
          <w:szCs w:val="24"/>
        </w:rPr>
        <w:t>Using LOOC</w:t>
      </w:r>
    </w:p>
    <w:p w14:paraId="29B5FC1B" w14:textId="77777777" w:rsidR="007955C6" w:rsidRDefault="007955C6" w:rsidP="006C069A">
      <w:pPr>
        <w:spacing w:after="0" w:line="240" w:lineRule="auto"/>
        <w:rPr>
          <w:rFonts w:asciiTheme="majorBidi" w:hAnsiTheme="majorBidi" w:cstheme="majorBidi"/>
          <w:b/>
          <w:bCs/>
          <w:sz w:val="24"/>
          <w:szCs w:val="24"/>
        </w:rPr>
      </w:pPr>
    </w:p>
    <w:tbl>
      <w:tblPr>
        <w:tblW w:w="5878" w:type="dxa"/>
        <w:tblLook w:val="04A0" w:firstRow="1" w:lastRow="0" w:firstColumn="1" w:lastColumn="0" w:noHBand="0" w:noVBand="1"/>
      </w:tblPr>
      <w:tblGrid>
        <w:gridCol w:w="1435"/>
        <w:gridCol w:w="846"/>
        <w:gridCol w:w="960"/>
        <w:gridCol w:w="1096"/>
        <w:gridCol w:w="960"/>
        <w:gridCol w:w="960"/>
      </w:tblGrid>
      <w:tr w:rsidR="006C069A" w:rsidRPr="00B83251" w14:paraId="62A3F76F" w14:textId="77777777" w:rsidTr="0087373C">
        <w:trPr>
          <w:trHeight w:val="29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7A2FE" w14:textId="77777777" w:rsidR="006C069A" w:rsidRPr="006C069A" w:rsidRDefault="006C069A" w:rsidP="0087373C">
            <w:pPr>
              <w:spacing w:after="0" w:line="240" w:lineRule="auto"/>
              <w:rPr>
                <w:rFonts w:ascii="Calibri" w:eastAsia="Times New Roman" w:hAnsi="Calibri" w:cs="Calibri"/>
                <w:b/>
                <w:bCs/>
                <w:color w:val="000000"/>
              </w:rPr>
            </w:pPr>
            <w:r w:rsidRPr="006C069A">
              <w:rPr>
                <w:rFonts w:ascii="Calibri" w:eastAsia="Times New Roman" w:hAnsi="Calibri" w:cs="Calibri"/>
                <w:b/>
                <w:bCs/>
                <w:color w:val="000000"/>
              </w:rPr>
              <w:t> </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0ED4E72F" w14:textId="77777777" w:rsidR="006C069A" w:rsidRPr="006C069A" w:rsidRDefault="006C069A" w:rsidP="0087373C">
            <w:pPr>
              <w:spacing w:after="0" w:line="240" w:lineRule="auto"/>
              <w:rPr>
                <w:rFonts w:ascii="Calibri" w:eastAsia="Times New Roman" w:hAnsi="Calibri" w:cs="Calibri"/>
                <w:b/>
                <w:bCs/>
                <w:color w:val="000000"/>
              </w:rPr>
            </w:pPr>
            <w:proofErr w:type="spellStart"/>
            <w:r w:rsidRPr="006C069A">
              <w:rPr>
                <w:rFonts w:ascii="Calibri" w:eastAsia="Times New Roman" w:hAnsi="Calibri" w:cs="Calibri"/>
                <w:b/>
                <w:bCs/>
                <w:color w:val="000000"/>
              </w:rPr>
              <w:t>Predus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B5A1C3" w14:textId="77777777" w:rsidR="006C069A" w:rsidRPr="006C069A" w:rsidRDefault="006C069A" w:rsidP="0087373C">
            <w:pPr>
              <w:spacing w:after="0" w:line="240" w:lineRule="auto"/>
              <w:rPr>
                <w:rFonts w:ascii="Calibri" w:eastAsia="Times New Roman" w:hAnsi="Calibri" w:cs="Calibri"/>
                <w:b/>
                <w:bCs/>
                <w:color w:val="000000"/>
              </w:rPr>
            </w:pPr>
            <w:proofErr w:type="spellStart"/>
            <w:r w:rsidRPr="006C069A">
              <w:rPr>
                <w:rFonts w:ascii="Calibri" w:eastAsia="Times New Roman" w:hAnsi="Calibri" w:cs="Calibri"/>
                <w:b/>
                <w:bCs/>
                <w:color w:val="000000"/>
              </w:rPr>
              <w:t>Ispred</w:t>
            </w:r>
            <w:proofErr w:type="spellEnd"/>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0B0B6559" w14:textId="77777777" w:rsidR="006C069A" w:rsidRPr="006C069A" w:rsidRDefault="006C069A" w:rsidP="0087373C">
            <w:pPr>
              <w:spacing w:after="0" w:line="240" w:lineRule="auto"/>
              <w:rPr>
                <w:rFonts w:ascii="Calibri" w:eastAsia="Times New Roman" w:hAnsi="Calibri" w:cs="Calibri"/>
                <w:b/>
                <w:bCs/>
                <w:color w:val="000000"/>
              </w:rPr>
            </w:pPr>
            <w:proofErr w:type="spellStart"/>
            <w:r w:rsidRPr="006C069A">
              <w:rPr>
                <w:rFonts w:ascii="Calibri" w:eastAsia="Times New Roman" w:hAnsi="Calibri" w:cs="Calibri"/>
                <w:b/>
                <w:bCs/>
                <w:color w:val="000000"/>
              </w:rPr>
              <w:t>Dockpred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3BC0F4" w14:textId="77777777" w:rsidR="006C069A" w:rsidRPr="006C069A" w:rsidRDefault="006C069A" w:rsidP="0087373C">
            <w:pPr>
              <w:spacing w:after="0" w:line="240" w:lineRule="auto"/>
              <w:rPr>
                <w:rFonts w:ascii="Calibri" w:eastAsia="Times New Roman" w:hAnsi="Calibri" w:cs="Calibri"/>
                <w:b/>
                <w:bCs/>
                <w:color w:val="000000"/>
              </w:rPr>
            </w:pPr>
            <w:proofErr w:type="spellStart"/>
            <w:r w:rsidRPr="006C069A">
              <w:rPr>
                <w:rFonts w:ascii="Calibri" w:eastAsia="Times New Roman" w:hAnsi="Calibri" w:cs="Calibri"/>
                <w:b/>
                <w:bCs/>
                <w:color w:val="000000"/>
              </w:rPr>
              <w:t>Logreg</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661E44" w14:textId="77777777" w:rsidR="006C069A" w:rsidRPr="006C069A" w:rsidRDefault="006C069A" w:rsidP="0087373C">
            <w:pPr>
              <w:spacing w:after="0" w:line="240" w:lineRule="auto"/>
              <w:rPr>
                <w:rFonts w:ascii="Calibri" w:eastAsia="Times New Roman" w:hAnsi="Calibri" w:cs="Calibri"/>
                <w:b/>
                <w:bCs/>
                <w:color w:val="000000"/>
              </w:rPr>
            </w:pPr>
            <w:r w:rsidRPr="006C069A">
              <w:rPr>
                <w:rFonts w:ascii="Calibri" w:eastAsia="Times New Roman" w:hAnsi="Calibri" w:cs="Calibri"/>
                <w:b/>
                <w:bCs/>
                <w:color w:val="000000"/>
              </w:rPr>
              <w:t>RF</w:t>
            </w:r>
          </w:p>
        </w:tc>
      </w:tr>
      <w:tr w:rsidR="006C069A" w:rsidRPr="00B83251" w14:paraId="0ABFF2BD" w14:textId="77777777" w:rsidTr="0087373C">
        <w:trPr>
          <w:trHeight w:val="29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7584A45" w14:textId="77777777" w:rsidR="006C069A" w:rsidRPr="006C069A" w:rsidRDefault="006C069A" w:rsidP="0087373C">
            <w:pPr>
              <w:spacing w:after="0" w:line="240" w:lineRule="auto"/>
              <w:rPr>
                <w:rFonts w:ascii="Calibri" w:eastAsia="Times New Roman" w:hAnsi="Calibri" w:cs="Calibri"/>
                <w:b/>
                <w:bCs/>
                <w:color w:val="000000"/>
              </w:rPr>
            </w:pPr>
            <w:r w:rsidRPr="006C069A">
              <w:rPr>
                <w:rFonts w:ascii="Calibri" w:eastAsia="Times New Roman" w:hAnsi="Calibri" w:cs="Calibri"/>
                <w:b/>
                <w:bCs/>
                <w:color w:val="000000"/>
              </w:rPr>
              <w:t>AUC-ROC</w:t>
            </w:r>
          </w:p>
        </w:tc>
        <w:tc>
          <w:tcPr>
            <w:tcW w:w="485" w:type="dxa"/>
            <w:tcBorders>
              <w:top w:val="nil"/>
              <w:left w:val="nil"/>
              <w:bottom w:val="single" w:sz="4" w:space="0" w:color="auto"/>
              <w:right w:val="single" w:sz="4" w:space="0" w:color="auto"/>
            </w:tcBorders>
            <w:shd w:val="clear" w:color="auto" w:fill="auto"/>
            <w:noWrap/>
            <w:vAlign w:val="bottom"/>
            <w:hideMark/>
          </w:tcPr>
          <w:p w14:paraId="212616F4"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0.693</w:t>
            </w:r>
          </w:p>
        </w:tc>
        <w:tc>
          <w:tcPr>
            <w:tcW w:w="960" w:type="dxa"/>
            <w:tcBorders>
              <w:top w:val="nil"/>
              <w:left w:val="nil"/>
              <w:bottom w:val="single" w:sz="4" w:space="0" w:color="auto"/>
              <w:right w:val="single" w:sz="4" w:space="0" w:color="auto"/>
            </w:tcBorders>
            <w:shd w:val="clear" w:color="auto" w:fill="auto"/>
            <w:noWrap/>
            <w:vAlign w:val="bottom"/>
            <w:hideMark/>
          </w:tcPr>
          <w:p w14:paraId="4D4B58F8" w14:textId="4FD0CEFA"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0.81</w:t>
            </w:r>
            <w:r w:rsidR="0087373C">
              <w:rPr>
                <w:rFonts w:ascii="Calibri" w:eastAsia="Times New Roman" w:hAnsi="Calibri" w:cs="Calibri"/>
                <w:b/>
                <w:bCs/>
                <w:color w:val="000000"/>
              </w:rPr>
              <w:t>0</w:t>
            </w:r>
          </w:p>
        </w:tc>
        <w:tc>
          <w:tcPr>
            <w:tcW w:w="1078" w:type="dxa"/>
            <w:tcBorders>
              <w:top w:val="nil"/>
              <w:left w:val="nil"/>
              <w:bottom w:val="single" w:sz="4" w:space="0" w:color="auto"/>
              <w:right w:val="single" w:sz="4" w:space="0" w:color="auto"/>
            </w:tcBorders>
            <w:shd w:val="clear" w:color="auto" w:fill="auto"/>
            <w:noWrap/>
            <w:vAlign w:val="bottom"/>
            <w:hideMark/>
          </w:tcPr>
          <w:p w14:paraId="5EA10320"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0.801</w:t>
            </w:r>
          </w:p>
        </w:tc>
        <w:tc>
          <w:tcPr>
            <w:tcW w:w="960" w:type="dxa"/>
            <w:tcBorders>
              <w:top w:val="nil"/>
              <w:left w:val="nil"/>
              <w:bottom w:val="single" w:sz="4" w:space="0" w:color="auto"/>
              <w:right w:val="single" w:sz="4" w:space="0" w:color="auto"/>
            </w:tcBorders>
            <w:shd w:val="clear" w:color="auto" w:fill="auto"/>
            <w:noWrap/>
            <w:vAlign w:val="bottom"/>
            <w:hideMark/>
          </w:tcPr>
          <w:p w14:paraId="6201C514"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0.918</w:t>
            </w:r>
          </w:p>
        </w:tc>
        <w:tc>
          <w:tcPr>
            <w:tcW w:w="960" w:type="dxa"/>
            <w:tcBorders>
              <w:top w:val="nil"/>
              <w:left w:val="nil"/>
              <w:bottom w:val="single" w:sz="4" w:space="0" w:color="auto"/>
              <w:right w:val="single" w:sz="4" w:space="0" w:color="auto"/>
            </w:tcBorders>
            <w:shd w:val="clear" w:color="auto" w:fill="auto"/>
            <w:noWrap/>
            <w:vAlign w:val="bottom"/>
            <w:hideMark/>
          </w:tcPr>
          <w:p w14:paraId="78F28407"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0.874</w:t>
            </w:r>
          </w:p>
        </w:tc>
      </w:tr>
      <w:tr w:rsidR="006C069A" w:rsidRPr="00B83251" w14:paraId="1693CC8E" w14:textId="77777777" w:rsidTr="0087373C">
        <w:trPr>
          <w:trHeight w:val="29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CFE93F" w14:textId="77777777" w:rsidR="006C069A" w:rsidRPr="006C069A" w:rsidRDefault="006C069A" w:rsidP="0087373C">
            <w:pPr>
              <w:spacing w:after="0" w:line="240" w:lineRule="auto"/>
              <w:rPr>
                <w:rFonts w:ascii="Calibri" w:eastAsia="Times New Roman" w:hAnsi="Calibri" w:cs="Calibri"/>
                <w:b/>
                <w:bCs/>
                <w:color w:val="000000"/>
              </w:rPr>
            </w:pPr>
            <w:r w:rsidRPr="006C069A">
              <w:rPr>
                <w:rFonts w:ascii="Calibri" w:eastAsia="Times New Roman" w:hAnsi="Calibri" w:cs="Calibri"/>
                <w:b/>
                <w:bCs/>
                <w:color w:val="000000"/>
              </w:rPr>
              <w:t>AUC-PR</w:t>
            </w:r>
          </w:p>
        </w:tc>
        <w:tc>
          <w:tcPr>
            <w:tcW w:w="485" w:type="dxa"/>
            <w:tcBorders>
              <w:top w:val="nil"/>
              <w:left w:val="nil"/>
              <w:bottom w:val="single" w:sz="4" w:space="0" w:color="auto"/>
              <w:right w:val="single" w:sz="4" w:space="0" w:color="auto"/>
            </w:tcBorders>
            <w:shd w:val="clear" w:color="auto" w:fill="auto"/>
            <w:noWrap/>
            <w:vAlign w:val="bottom"/>
            <w:hideMark/>
          </w:tcPr>
          <w:p w14:paraId="4333CC49"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0.244</w:t>
            </w:r>
          </w:p>
        </w:tc>
        <w:tc>
          <w:tcPr>
            <w:tcW w:w="960" w:type="dxa"/>
            <w:tcBorders>
              <w:top w:val="nil"/>
              <w:left w:val="nil"/>
              <w:bottom w:val="single" w:sz="4" w:space="0" w:color="auto"/>
              <w:right w:val="single" w:sz="4" w:space="0" w:color="auto"/>
            </w:tcBorders>
            <w:shd w:val="clear" w:color="auto" w:fill="auto"/>
            <w:noWrap/>
            <w:vAlign w:val="bottom"/>
            <w:hideMark/>
          </w:tcPr>
          <w:p w14:paraId="3530E16A"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0.333</w:t>
            </w:r>
          </w:p>
        </w:tc>
        <w:tc>
          <w:tcPr>
            <w:tcW w:w="1078" w:type="dxa"/>
            <w:tcBorders>
              <w:top w:val="nil"/>
              <w:left w:val="nil"/>
              <w:bottom w:val="single" w:sz="4" w:space="0" w:color="auto"/>
              <w:right w:val="single" w:sz="4" w:space="0" w:color="auto"/>
            </w:tcBorders>
            <w:shd w:val="clear" w:color="auto" w:fill="auto"/>
            <w:noWrap/>
            <w:vAlign w:val="bottom"/>
            <w:hideMark/>
          </w:tcPr>
          <w:p w14:paraId="2F447D18"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717FD689"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0.583</w:t>
            </w:r>
          </w:p>
        </w:tc>
        <w:tc>
          <w:tcPr>
            <w:tcW w:w="960" w:type="dxa"/>
            <w:tcBorders>
              <w:top w:val="nil"/>
              <w:left w:val="nil"/>
              <w:bottom w:val="single" w:sz="4" w:space="0" w:color="auto"/>
              <w:right w:val="single" w:sz="4" w:space="0" w:color="auto"/>
            </w:tcBorders>
            <w:shd w:val="clear" w:color="auto" w:fill="auto"/>
            <w:noWrap/>
            <w:vAlign w:val="bottom"/>
            <w:hideMark/>
          </w:tcPr>
          <w:p w14:paraId="50563749" w14:textId="77777777" w:rsidR="006C069A" w:rsidRPr="006C069A" w:rsidRDefault="006C069A" w:rsidP="0087373C">
            <w:pPr>
              <w:spacing w:after="0" w:line="240" w:lineRule="auto"/>
              <w:jc w:val="right"/>
              <w:rPr>
                <w:rFonts w:ascii="Calibri" w:eastAsia="Times New Roman" w:hAnsi="Calibri" w:cs="Calibri"/>
                <w:b/>
                <w:bCs/>
                <w:color w:val="000000"/>
              </w:rPr>
            </w:pPr>
            <w:r w:rsidRPr="006C069A">
              <w:rPr>
                <w:rFonts w:ascii="Calibri" w:eastAsia="Times New Roman" w:hAnsi="Calibri" w:cs="Calibri"/>
                <w:b/>
                <w:bCs/>
                <w:color w:val="000000"/>
              </w:rPr>
              <w:t>0.393</w:t>
            </w:r>
          </w:p>
        </w:tc>
      </w:tr>
    </w:tbl>
    <w:p w14:paraId="526A5EEB" w14:textId="77777777" w:rsidR="006C069A" w:rsidRDefault="006C069A" w:rsidP="00E133C0">
      <w:pPr>
        <w:spacing w:after="0" w:line="240" w:lineRule="auto"/>
        <w:rPr>
          <w:rFonts w:asciiTheme="majorBidi" w:hAnsiTheme="majorBidi" w:cstheme="majorBidi"/>
          <w:b/>
          <w:bCs/>
          <w:sz w:val="24"/>
          <w:szCs w:val="24"/>
        </w:rPr>
      </w:pPr>
    </w:p>
    <w:p w14:paraId="2FEAD912" w14:textId="3E5305F1" w:rsidR="007955C6" w:rsidRDefault="007955C6" w:rsidP="00E133C0">
      <w:pP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Table </w:t>
      </w:r>
      <w:r w:rsidR="00944732">
        <w:rPr>
          <w:rFonts w:asciiTheme="majorBidi" w:hAnsiTheme="majorBidi" w:cstheme="majorBidi"/>
          <w:b/>
          <w:bCs/>
          <w:sz w:val="24"/>
          <w:szCs w:val="24"/>
        </w:rPr>
        <w:t>5</w:t>
      </w:r>
      <w:r>
        <w:rPr>
          <w:rFonts w:asciiTheme="majorBidi" w:hAnsiTheme="majorBidi" w:cstheme="majorBidi"/>
          <w:b/>
          <w:bCs/>
          <w:sz w:val="24"/>
          <w:szCs w:val="24"/>
        </w:rPr>
        <w:t>:  Statistical Significance of AUC-ROC Values</w:t>
      </w:r>
    </w:p>
    <w:p w14:paraId="0DC1BB46" w14:textId="77777777" w:rsidR="00E21313" w:rsidRDefault="00E21313" w:rsidP="00E133C0">
      <w:pPr>
        <w:spacing w:after="0" w:line="240" w:lineRule="auto"/>
        <w:rPr>
          <w:rFonts w:asciiTheme="majorBidi" w:hAnsiTheme="majorBidi" w:cstheme="majorBidi"/>
          <w:b/>
          <w:bCs/>
          <w:sz w:val="24"/>
          <w:szCs w:val="24"/>
        </w:rPr>
      </w:pPr>
    </w:p>
    <w:tbl>
      <w:tblPr>
        <w:tblW w:w="8280" w:type="dxa"/>
        <w:tblLook w:val="04A0" w:firstRow="1" w:lastRow="0" w:firstColumn="1" w:lastColumn="0" w:noHBand="0" w:noVBand="1"/>
      </w:tblPr>
      <w:tblGrid>
        <w:gridCol w:w="1380"/>
        <w:gridCol w:w="1380"/>
        <w:gridCol w:w="1380"/>
        <w:gridCol w:w="1380"/>
        <w:gridCol w:w="1380"/>
        <w:gridCol w:w="1380"/>
      </w:tblGrid>
      <w:tr w:rsidR="007955C6" w:rsidRPr="007955C6" w14:paraId="0A719B6A" w14:textId="77777777" w:rsidTr="007955C6">
        <w:trPr>
          <w:trHeight w:val="315"/>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87EC6" w14:textId="77777777" w:rsidR="007955C6" w:rsidRPr="007955C6" w:rsidRDefault="007955C6" w:rsidP="007955C6">
            <w:pPr>
              <w:spacing w:after="0" w:line="240" w:lineRule="auto"/>
              <w:jc w:val="center"/>
              <w:rPr>
                <w:rFonts w:ascii="Arial" w:eastAsia="Times New Roman" w:hAnsi="Arial" w:cs="Arial"/>
                <w:b/>
                <w:bCs/>
                <w:color w:val="000000"/>
                <w:sz w:val="24"/>
                <w:szCs w:val="24"/>
              </w:rPr>
            </w:pPr>
            <w:r w:rsidRPr="007955C6">
              <w:rPr>
                <w:rFonts w:ascii="Arial" w:eastAsia="Times New Roman" w:hAnsi="Arial" w:cs="Arial"/>
                <w:b/>
                <w:bCs/>
                <w:color w:val="000000"/>
                <w:sz w:val="24"/>
                <w:szCs w:val="24"/>
              </w:rPr>
              <w:t> </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74546AA3"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logreg</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658BE107" w14:textId="1F8FF9E4"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RF</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4244C673"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ispred</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637DFBBF"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dockpred</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732FC3A6"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predus</w:t>
            </w:r>
            <w:proofErr w:type="spellEnd"/>
          </w:p>
        </w:tc>
      </w:tr>
      <w:tr w:rsidR="007955C6" w:rsidRPr="007955C6" w14:paraId="6BEF0AE7" w14:textId="77777777" w:rsidTr="007955C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363D865"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logreg</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14:paraId="68717EF1"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N.A.</w:t>
            </w:r>
          </w:p>
        </w:tc>
        <w:tc>
          <w:tcPr>
            <w:tcW w:w="1380" w:type="dxa"/>
            <w:tcBorders>
              <w:top w:val="nil"/>
              <w:left w:val="nil"/>
              <w:bottom w:val="single" w:sz="4" w:space="0" w:color="auto"/>
              <w:right w:val="single" w:sz="4" w:space="0" w:color="auto"/>
            </w:tcBorders>
            <w:shd w:val="clear" w:color="auto" w:fill="auto"/>
            <w:noWrap/>
            <w:vAlign w:val="center"/>
            <w:hideMark/>
          </w:tcPr>
          <w:p w14:paraId="651FE51A" w14:textId="64AAB4AA"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0.046</w:t>
            </w:r>
          </w:p>
        </w:tc>
        <w:tc>
          <w:tcPr>
            <w:tcW w:w="1380" w:type="dxa"/>
            <w:tcBorders>
              <w:top w:val="nil"/>
              <w:left w:val="nil"/>
              <w:bottom w:val="single" w:sz="4" w:space="0" w:color="auto"/>
              <w:right w:val="single" w:sz="4" w:space="0" w:color="auto"/>
            </w:tcBorders>
            <w:shd w:val="clear" w:color="auto" w:fill="auto"/>
            <w:noWrap/>
            <w:vAlign w:val="center"/>
            <w:hideMark/>
          </w:tcPr>
          <w:p w14:paraId="13A4F276" w14:textId="6E52656C"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0.109</w:t>
            </w:r>
          </w:p>
        </w:tc>
        <w:tc>
          <w:tcPr>
            <w:tcW w:w="1380" w:type="dxa"/>
            <w:tcBorders>
              <w:top w:val="nil"/>
              <w:left w:val="nil"/>
              <w:bottom w:val="single" w:sz="4" w:space="0" w:color="auto"/>
              <w:right w:val="single" w:sz="4" w:space="0" w:color="auto"/>
            </w:tcBorders>
            <w:shd w:val="clear" w:color="auto" w:fill="auto"/>
            <w:noWrap/>
            <w:vAlign w:val="center"/>
            <w:hideMark/>
          </w:tcPr>
          <w:p w14:paraId="39F64E71" w14:textId="3BC5A586"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0.117</w:t>
            </w:r>
          </w:p>
        </w:tc>
        <w:tc>
          <w:tcPr>
            <w:tcW w:w="1380" w:type="dxa"/>
            <w:tcBorders>
              <w:top w:val="nil"/>
              <w:left w:val="nil"/>
              <w:bottom w:val="single" w:sz="4" w:space="0" w:color="auto"/>
              <w:right w:val="single" w:sz="4" w:space="0" w:color="auto"/>
            </w:tcBorders>
            <w:shd w:val="clear" w:color="auto" w:fill="auto"/>
            <w:noWrap/>
            <w:vAlign w:val="center"/>
            <w:hideMark/>
          </w:tcPr>
          <w:p w14:paraId="392C1A05" w14:textId="7C1B301F"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0.22</w:t>
            </w:r>
            <w:r>
              <w:rPr>
                <w:rFonts w:ascii="Calibri" w:eastAsia="Times New Roman" w:hAnsi="Calibri" w:cs="Calibri"/>
                <w:b/>
                <w:bCs/>
                <w:color w:val="000000"/>
                <w:sz w:val="24"/>
                <w:szCs w:val="24"/>
              </w:rPr>
              <w:t>3</w:t>
            </w:r>
          </w:p>
        </w:tc>
      </w:tr>
      <w:tr w:rsidR="007955C6" w:rsidRPr="007955C6" w14:paraId="468838F5" w14:textId="77777777" w:rsidTr="007955C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C823EFF" w14:textId="6A46B684"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RF</w:t>
            </w:r>
          </w:p>
        </w:tc>
        <w:tc>
          <w:tcPr>
            <w:tcW w:w="1380" w:type="dxa"/>
            <w:tcBorders>
              <w:top w:val="nil"/>
              <w:left w:val="nil"/>
              <w:bottom w:val="single" w:sz="4" w:space="0" w:color="auto"/>
              <w:right w:val="single" w:sz="4" w:space="0" w:color="auto"/>
            </w:tcBorders>
            <w:shd w:val="clear" w:color="auto" w:fill="auto"/>
            <w:noWrap/>
            <w:vAlign w:val="center"/>
            <w:hideMark/>
          </w:tcPr>
          <w:p w14:paraId="3BB798E0" w14:textId="4AC50E29"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0D7093DB"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N.A.</w:t>
            </w:r>
          </w:p>
        </w:tc>
        <w:tc>
          <w:tcPr>
            <w:tcW w:w="1380" w:type="dxa"/>
            <w:tcBorders>
              <w:top w:val="nil"/>
              <w:left w:val="nil"/>
              <w:bottom w:val="single" w:sz="4" w:space="0" w:color="auto"/>
              <w:right w:val="single" w:sz="4" w:space="0" w:color="auto"/>
            </w:tcBorders>
            <w:shd w:val="clear" w:color="auto" w:fill="auto"/>
            <w:noWrap/>
            <w:vAlign w:val="center"/>
            <w:hideMark/>
          </w:tcPr>
          <w:p w14:paraId="32E5012A" w14:textId="419F4DDA"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0.063</w:t>
            </w:r>
          </w:p>
        </w:tc>
        <w:tc>
          <w:tcPr>
            <w:tcW w:w="1380" w:type="dxa"/>
            <w:tcBorders>
              <w:top w:val="nil"/>
              <w:left w:val="nil"/>
              <w:bottom w:val="single" w:sz="4" w:space="0" w:color="auto"/>
              <w:right w:val="single" w:sz="4" w:space="0" w:color="auto"/>
            </w:tcBorders>
            <w:shd w:val="clear" w:color="auto" w:fill="auto"/>
            <w:noWrap/>
            <w:vAlign w:val="center"/>
            <w:hideMark/>
          </w:tcPr>
          <w:p w14:paraId="166A8279" w14:textId="7A22D04E"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0.07</w:t>
            </w:r>
            <w:r>
              <w:rPr>
                <w:rFonts w:ascii="Calibri" w:eastAsia="Times New Roman" w:hAnsi="Calibri" w:cs="Calibri"/>
                <w:b/>
                <w:bCs/>
                <w:color w:val="000000"/>
                <w:sz w:val="24"/>
                <w:szCs w:val="24"/>
              </w:rPr>
              <w:t>1</w:t>
            </w:r>
          </w:p>
        </w:tc>
        <w:tc>
          <w:tcPr>
            <w:tcW w:w="1380" w:type="dxa"/>
            <w:tcBorders>
              <w:top w:val="nil"/>
              <w:left w:val="nil"/>
              <w:bottom w:val="single" w:sz="4" w:space="0" w:color="auto"/>
              <w:right w:val="single" w:sz="4" w:space="0" w:color="auto"/>
            </w:tcBorders>
            <w:shd w:val="clear" w:color="auto" w:fill="auto"/>
            <w:noWrap/>
            <w:vAlign w:val="center"/>
            <w:hideMark/>
          </w:tcPr>
          <w:p w14:paraId="0F1C2A1C" w14:textId="69A91ED9"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0.17</w:t>
            </w:r>
            <w:r>
              <w:rPr>
                <w:rFonts w:ascii="Calibri" w:eastAsia="Times New Roman" w:hAnsi="Calibri" w:cs="Calibri"/>
                <w:b/>
                <w:bCs/>
                <w:color w:val="000000"/>
                <w:sz w:val="24"/>
                <w:szCs w:val="24"/>
              </w:rPr>
              <w:t>7</w:t>
            </w:r>
          </w:p>
        </w:tc>
      </w:tr>
      <w:tr w:rsidR="007955C6" w:rsidRPr="007955C6" w14:paraId="4B7CB142" w14:textId="77777777" w:rsidTr="007955C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2FDDF19"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ispred</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14:paraId="1064C8F5" w14:textId="5A604415"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057E10AF" w14:textId="32B509A0"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5052CD75"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N.A.</w:t>
            </w:r>
          </w:p>
        </w:tc>
        <w:tc>
          <w:tcPr>
            <w:tcW w:w="1380" w:type="dxa"/>
            <w:tcBorders>
              <w:top w:val="nil"/>
              <w:left w:val="nil"/>
              <w:bottom w:val="single" w:sz="4" w:space="0" w:color="auto"/>
              <w:right w:val="single" w:sz="4" w:space="0" w:color="auto"/>
            </w:tcBorders>
            <w:shd w:val="clear" w:color="auto" w:fill="auto"/>
            <w:noWrap/>
            <w:vAlign w:val="center"/>
            <w:hideMark/>
          </w:tcPr>
          <w:p w14:paraId="13A0F113" w14:textId="077F159B"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0.007</w:t>
            </w:r>
          </w:p>
        </w:tc>
        <w:tc>
          <w:tcPr>
            <w:tcW w:w="1380" w:type="dxa"/>
            <w:tcBorders>
              <w:top w:val="nil"/>
              <w:left w:val="nil"/>
              <w:bottom w:val="single" w:sz="4" w:space="0" w:color="auto"/>
              <w:right w:val="single" w:sz="4" w:space="0" w:color="auto"/>
            </w:tcBorders>
            <w:shd w:val="clear" w:color="auto" w:fill="auto"/>
            <w:noWrap/>
            <w:vAlign w:val="center"/>
            <w:hideMark/>
          </w:tcPr>
          <w:p w14:paraId="204D2B23" w14:textId="4FAF2F5F"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0.113</w:t>
            </w:r>
          </w:p>
        </w:tc>
      </w:tr>
      <w:tr w:rsidR="007955C6" w:rsidRPr="007955C6" w14:paraId="6BAB5083" w14:textId="77777777" w:rsidTr="007955C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9A91F20"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dockpred</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14:paraId="381BC28D" w14:textId="5059D90A"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1C037058" w14:textId="155F2411"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4AF9A0A2" w14:textId="53A16A1C"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0.108</w:t>
            </w:r>
          </w:p>
        </w:tc>
        <w:tc>
          <w:tcPr>
            <w:tcW w:w="1380" w:type="dxa"/>
            <w:tcBorders>
              <w:top w:val="nil"/>
              <w:left w:val="nil"/>
              <w:bottom w:val="single" w:sz="4" w:space="0" w:color="auto"/>
              <w:right w:val="single" w:sz="4" w:space="0" w:color="auto"/>
            </w:tcBorders>
            <w:shd w:val="clear" w:color="auto" w:fill="auto"/>
            <w:noWrap/>
            <w:vAlign w:val="center"/>
            <w:hideMark/>
          </w:tcPr>
          <w:p w14:paraId="65943753"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N.A.</w:t>
            </w:r>
          </w:p>
        </w:tc>
        <w:tc>
          <w:tcPr>
            <w:tcW w:w="1380" w:type="dxa"/>
            <w:tcBorders>
              <w:top w:val="nil"/>
              <w:left w:val="nil"/>
              <w:bottom w:val="single" w:sz="4" w:space="0" w:color="auto"/>
              <w:right w:val="single" w:sz="4" w:space="0" w:color="auto"/>
            </w:tcBorders>
            <w:shd w:val="clear" w:color="auto" w:fill="auto"/>
            <w:noWrap/>
            <w:vAlign w:val="center"/>
            <w:hideMark/>
          </w:tcPr>
          <w:p w14:paraId="021B4824" w14:textId="6E46BDD9"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0.10</w:t>
            </w:r>
            <w:r>
              <w:rPr>
                <w:rFonts w:ascii="Calibri" w:eastAsia="Times New Roman" w:hAnsi="Calibri" w:cs="Calibri"/>
                <w:b/>
                <w:bCs/>
                <w:color w:val="000000"/>
                <w:sz w:val="24"/>
                <w:szCs w:val="24"/>
              </w:rPr>
              <w:t>6</w:t>
            </w:r>
          </w:p>
        </w:tc>
      </w:tr>
      <w:tr w:rsidR="007955C6" w:rsidRPr="007955C6" w14:paraId="53956807" w14:textId="77777777" w:rsidTr="007955C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63C9DB7"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predus</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14:paraId="7E7B4414" w14:textId="36EE9DE4"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59EFA1DC" w14:textId="190C5155"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592152A8" w14:textId="099124C8"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6E6CD9C9" w14:textId="23A0E538" w:rsidR="007955C6" w:rsidRPr="007955C6" w:rsidRDefault="007955C6" w:rsidP="007955C6">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tcBorders>
              <w:top w:val="nil"/>
              <w:left w:val="nil"/>
              <w:bottom w:val="single" w:sz="4" w:space="0" w:color="auto"/>
              <w:right w:val="single" w:sz="4" w:space="0" w:color="auto"/>
            </w:tcBorders>
            <w:shd w:val="clear" w:color="auto" w:fill="auto"/>
            <w:noWrap/>
            <w:vAlign w:val="center"/>
            <w:hideMark/>
          </w:tcPr>
          <w:p w14:paraId="60EBDD4B" w14:textId="77777777" w:rsidR="007955C6" w:rsidRPr="007955C6" w:rsidRDefault="007955C6" w:rsidP="007955C6">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N.A.</w:t>
            </w:r>
          </w:p>
        </w:tc>
      </w:tr>
    </w:tbl>
    <w:p w14:paraId="27EEAEBB" w14:textId="77777777" w:rsidR="007955C6" w:rsidRDefault="007955C6" w:rsidP="00E133C0">
      <w:pPr>
        <w:spacing w:after="0" w:line="240" w:lineRule="auto"/>
        <w:rPr>
          <w:rFonts w:asciiTheme="majorBidi" w:hAnsiTheme="majorBidi" w:cstheme="majorBidi"/>
          <w:b/>
          <w:bCs/>
          <w:sz w:val="24"/>
          <w:szCs w:val="24"/>
        </w:rPr>
      </w:pPr>
    </w:p>
    <w:p w14:paraId="32A9DAAF" w14:textId="77777777" w:rsidR="007955C6" w:rsidRDefault="007955C6">
      <w:pPr>
        <w:rPr>
          <w:rFonts w:asciiTheme="majorBidi" w:hAnsiTheme="majorBidi" w:cstheme="majorBidi"/>
          <w:b/>
          <w:bCs/>
          <w:sz w:val="24"/>
          <w:szCs w:val="24"/>
        </w:rPr>
      </w:pPr>
      <w:r>
        <w:rPr>
          <w:rFonts w:asciiTheme="majorBidi" w:hAnsiTheme="majorBidi" w:cstheme="majorBidi"/>
          <w:b/>
          <w:bCs/>
          <w:sz w:val="24"/>
          <w:szCs w:val="24"/>
        </w:rPr>
        <w:br w:type="page"/>
      </w:r>
    </w:p>
    <w:p w14:paraId="1A5D519B" w14:textId="35C5B21F" w:rsidR="00B83251" w:rsidRDefault="00B76B33" w:rsidP="00E133C0">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Table </w:t>
      </w:r>
      <w:r w:rsidR="00944732">
        <w:rPr>
          <w:rFonts w:asciiTheme="majorBidi" w:hAnsiTheme="majorBidi" w:cstheme="majorBidi"/>
          <w:b/>
          <w:bCs/>
          <w:sz w:val="24"/>
          <w:szCs w:val="24"/>
        </w:rPr>
        <w:t>6</w:t>
      </w:r>
      <w:r>
        <w:rPr>
          <w:rFonts w:asciiTheme="majorBidi" w:hAnsiTheme="majorBidi" w:cstheme="majorBidi"/>
          <w:b/>
          <w:bCs/>
          <w:sz w:val="24"/>
          <w:szCs w:val="24"/>
        </w:rPr>
        <w:t xml:space="preserve">: F1 and MCC scores from </w:t>
      </w:r>
      <w:r w:rsidR="00E87A69">
        <w:rPr>
          <w:rFonts w:asciiTheme="majorBidi" w:hAnsiTheme="majorBidi" w:cstheme="majorBidi"/>
          <w:b/>
          <w:bCs/>
          <w:sz w:val="24"/>
          <w:szCs w:val="24"/>
        </w:rPr>
        <w:t xml:space="preserve">5-fold and 10-fold </w:t>
      </w:r>
      <w:r>
        <w:rPr>
          <w:rFonts w:asciiTheme="majorBidi" w:hAnsiTheme="majorBidi" w:cstheme="majorBidi"/>
          <w:b/>
          <w:bCs/>
          <w:sz w:val="24"/>
          <w:szCs w:val="24"/>
        </w:rPr>
        <w:t>cross-validation</w:t>
      </w:r>
    </w:p>
    <w:p w14:paraId="0E0563B5" w14:textId="77777777" w:rsidR="007955C6" w:rsidRDefault="007955C6" w:rsidP="00E133C0">
      <w:pPr>
        <w:spacing w:after="0" w:line="240" w:lineRule="auto"/>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792"/>
        <w:gridCol w:w="1127"/>
        <w:gridCol w:w="1129"/>
        <w:gridCol w:w="1030"/>
        <w:gridCol w:w="1596"/>
        <w:gridCol w:w="941"/>
        <w:gridCol w:w="966"/>
        <w:gridCol w:w="877"/>
        <w:gridCol w:w="892"/>
      </w:tblGrid>
      <w:tr w:rsidR="00E87A69" w14:paraId="69D9FE7D" w14:textId="184F1AD0" w:rsidTr="00E87A69">
        <w:tc>
          <w:tcPr>
            <w:tcW w:w="1005" w:type="dxa"/>
          </w:tcPr>
          <w:p w14:paraId="0F0D3DBA" w14:textId="538E5311"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Set #</w:t>
            </w:r>
          </w:p>
        </w:tc>
        <w:tc>
          <w:tcPr>
            <w:tcW w:w="1209" w:type="dxa"/>
          </w:tcPr>
          <w:p w14:paraId="0A05B8C1" w14:textId="52C10A3A"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Logreg-F1 score</w:t>
            </w:r>
          </w:p>
        </w:tc>
        <w:tc>
          <w:tcPr>
            <w:tcW w:w="1211" w:type="dxa"/>
          </w:tcPr>
          <w:p w14:paraId="188D6FB9" w14:textId="5096D0F1" w:rsidR="00E87A69" w:rsidRDefault="00E87A69" w:rsidP="00E133C0">
            <w:pPr>
              <w:rPr>
                <w:rFonts w:asciiTheme="majorBidi" w:hAnsiTheme="majorBidi" w:cstheme="majorBidi"/>
                <w:b/>
                <w:bCs/>
                <w:sz w:val="24"/>
                <w:szCs w:val="24"/>
              </w:rPr>
            </w:pPr>
            <w:proofErr w:type="spellStart"/>
            <w:r>
              <w:rPr>
                <w:rFonts w:asciiTheme="majorBidi" w:hAnsiTheme="majorBidi" w:cstheme="majorBidi"/>
                <w:b/>
                <w:bCs/>
                <w:sz w:val="24"/>
                <w:szCs w:val="24"/>
              </w:rPr>
              <w:t>Logerg</w:t>
            </w:r>
            <w:proofErr w:type="spellEnd"/>
            <w:r>
              <w:rPr>
                <w:rFonts w:asciiTheme="majorBidi" w:hAnsiTheme="majorBidi" w:cstheme="majorBidi"/>
                <w:b/>
                <w:bCs/>
                <w:sz w:val="24"/>
                <w:szCs w:val="24"/>
              </w:rPr>
              <w:t>-MCC score</w:t>
            </w:r>
          </w:p>
        </w:tc>
        <w:tc>
          <w:tcPr>
            <w:tcW w:w="880" w:type="dxa"/>
          </w:tcPr>
          <w:p w14:paraId="77400CD2" w14:textId="64C9F781"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Logreg-F1 score</w:t>
            </w:r>
          </w:p>
        </w:tc>
        <w:tc>
          <w:tcPr>
            <w:tcW w:w="880" w:type="dxa"/>
          </w:tcPr>
          <w:p w14:paraId="340FB3E2" w14:textId="75CF9288" w:rsidR="00E87A69" w:rsidRDefault="00E87A69" w:rsidP="00E133C0">
            <w:pPr>
              <w:rPr>
                <w:rFonts w:asciiTheme="majorBidi" w:hAnsiTheme="majorBidi" w:cstheme="majorBidi"/>
                <w:b/>
                <w:bCs/>
                <w:sz w:val="24"/>
                <w:szCs w:val="24"/>
              </w:rPr>
            </w:pPr>
            <w:proofErr w:type="spellStart"/>
            <w:r>
              <w:rPr>
                <w:rFonts w:asciiTheme="majorBidi" w:hAnsiTheme="majorBidi" w:cstheme="majorBidi"/>
                <w:b/>
                <w:bCs/>
                <w:sz w:val="24"/>
                <w:szCs w:val="24"/>
              </w:rPr>
              <w:t>Logreg</w:t>
            </w:r>
            <w:proofErr w:type="spellEnd"/>
            <w:r>
              <w:rPr>
                <w:rFonts w:asciiTheme="majorBidi" w:hAnsiTheme="majorBidi" w:cstheme="majorBidi"/>
                <w:b/>
                <w:bCs/>
                <w:sz w:val="24"/>
                <w:szCs w:val="24"/>
              </w:rPr>
              <w:t>-MCC score</w:t>
            </w:r>
          </w:p>
        </w:tc>
        <w:tc>
          <w:tcPr>
            <w:tcW w:w="1096" w:type="dxa"/>
          </w:tcPr>
          <w:p w14:paraId="0503DB1C" w14:textId="78E99540"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RF-F1 score</w:t>
            </w:r>
          </w:p>
        </w:tc>
        <w:tc>
          <w:tcPr>
            <w:tcW w:w="1113" w:type="dxa"/>
          </w:tcPr>
          <w:p w14:paraId="7FF97EE9" w14:textId="6B319475"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RF-MCC score</w:t>
            </w:r>
          </w:p>
        </w:tc>
        <w:tc>
          <w:tcPr>
            <w:tcW w:w="978" w:type="dxa"/>
          </w:tcPr>
          <w:p w14:paraId="281B4A2A" w14:textId="2047DE38"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RF-F1 score</w:t>
            </w:r>
          </w:p>
        </w:tc>
        <w:tc>
          <w:tcPr>
            <w:tcW w:w="978" w:type="dxa"/>
          </w:tcPr>
          <w:p w14:paraId="2DC45071" w14:textId="65398919"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RF-MCC score</w:t>
            </w:r>
          </w:p>
        </w:tc>
      </w:tr>
      <w:tr w:rsidR="00E87A69" w14:paraId="00C1324A" w14:textId="5F4EBF56" w:rsidTr="00E87A69">
        <w:tc>
          <w:tcPr>
            <w:tcW w:w="1005" w:type="dxa"/>
          </w:tcPr>
          <w:p w14:paraId="6B04FFA9" w14:textId="2CE33EE4"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1</w:t>
            </w:r>
          </w:p>
        </w:tc>
        <w:tc>
          <w:tcPr>
            <w:tcW w:w="1209" w:type="dxa"/>
          </w:tcPr>
          <w:p w14:paraId="39D0F912" w14:textId="2E419043" w:rsidR="00E87A69" w:rsidRDefault="00E87A69" w:rsidP="00E87A69">
            <w:pPr>
              <w:rPr>
                <w:rFonts w:asciiTheme="majorBidi" w:hAnsiTheme="majorBidi" w:cstheme="majorBidi"/>
                <w:b/>
                <w:bCs/>
                <w:sz w:val="24"/>
                <w:szCs w:val="24"/>
              </w:rPr>
            </w:pPr>
            <w:r w:rsidRPr="00B76B33">
              <w:rPr>
                <w:rFonts w:asciiTheme="majorBidi" w:hAnsiTheme="majorBidi" w:cstheme="majorBidi"/>
                <w:b/>
                <w:bCs/>
                <w:sz w:val="24"/>
                <w:szCs w:val="24"/>
              </w:rPr>
              <w:t>0.4</w:t>
            </w:r>
            <w:r w:rsidR="00F12D7C">
              <w:rPr>
                <w:rFonts w:asciiTheme="majorBidi" w:hAnsiTheme="majorBidi" w:cstheme="majorBidi"/>
                <w:b/>
                <w:bCs/>
                <w:sz w:val="24"/>
                <w:szCs w:val="24"/>
              </w:rPr>
              <w:t>74</w:t>
            </w:r>
          </w:p>
        </w:tc>
        <w:tc>
          <w:tcPr>
            <w:tcW w:w="1211" w:type="dxa"/>
          </w:tcPr>
          <w:p w14:paraId="20EFF8FD" w14:textId="334A4B3A" w:rsidR="00E87A69" w:rsidRDefault="00E87A69" w:rsidP="00E87A69">
            <w:pPr>
              <w:rPr>
                <w:rFonts w:asciiTheme="majorBidi" w:hAnsiTheme="majorBidi" w:cstheme="majorBidi"/>
                <w:b/>
                <w:bCs/>
                <w:sz w:val="24"/>
                <w:szCs w:val="24"/>
              </w:rPr>
            </w:pPr>
            <w:r w:rsidRPr="00E87A69">
              <w:rPr>
                <w:rFonts w:asciiTheme="majorBidi" w:hAnsiTheme="majorBidi" w:cstheme="majorBidi"/>
                <w:b/>
                <w:bCs/>
                <w:sz w:val="24"/>
                <w:szCs w:val="24"/>
              </w:rPr>
              <w:t>0.415</w:t>
            </w:r>
          </w:p>
        </w:tc>
        <w:tc>
          <w:tcPr>
            <w:tcW w:w="880" w:type="dxa"/>
          </w:tcPr>
          <w:p w14:paraId="736A89DD" w14:textId="4081CB17"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0.483</w:t>
            </w:r>
          </w:p>
        </w:tc>
        <w:tc>
          <w:tcPr>
            <w:tcW w:w="880" w:type="dxa"/>
          </w:tcPr>
          <w:tbl>
            <w:tblPr>
              <w:tblW w:w="1380" w:type="dxa"/>
              <w:tblLook w:val="04A0" w:firstRow="1" w:lastRow="0" w:firstColumn="1" w:lastColumn="0" w:noHBand="0" w:noVBand="1"/>
            </w:tblPr>
            <w:tblGrid>
              <w:gridCol w:w="1380"/>
            </w:tblGrid>
            <w:tr w:rsidR="004D10F8" w:rsidRPr="004D10F8" w14:paraId="7E034187" w14:textId="77777777" w:rsidTr="004D10F8">
              <w:trPr>
                <w:trHeight w:val="315"/>
              </w:trPr>
              <w:tc>
                <w:tcPr>
                  <w:tcW w:w="1380" w:type="dxa"/>
                  <w:tcBorders>
                    <w:top w:val="nil"/>
                    <w:left w:val="nil"/>
                    <w:bottom w:val="nil"/>
                    <w:right w:val="nil"/>
                  </w:tcBorders>
                  <w:shd w:val="clear" w:color="auto" w:fill="auto"/>
                  <w:noWrap/>
                  <w:vAlign w:val="bottom"/>
                  <w:hideMark/>
                </w:tcPr>
                <w:p w14:paraId="715C53AF" w14:textId="6C34E5D6" w:rsidR="004D10F8" w:rsidRPr="004D10F8" w:rsidRDefault="004D10F8" w:rsidP="004D10F8">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0.426</w:t>
                  </w:r>
                </w:p>
              </w:tc>
            </w:tr>
          </w:tbl>
          <w:p w14:paraId="6D24885C" w14:textId="77777777" w:rsidR="00E87A69" w:rsidRDefault="00E87A69" w:rsidP="00E133C0">
            <w:pPr>
              <w:rPr>
                <w:rFonts w:asciiTheme="majorBidi" w:hAnsiTheme="majorBidi" w:cstheme="majorBidi"/>
                <w:b/>
                <w:bCs/>
                <w:sz w:val="24"/>
                <w:szCs w:val="24"/>
              </w:rPr>
            </w:pPr>
          </w:p>
        </w:tc>
        <w:tc>
          <w:tcPr>
            <w:tcW w:w="1096" w:type="dxa"/>
          </w:tcPr>
          <w:p w14:paraId="312FC665" w14:textId="3890C5C2" w:rsidR="00E87A69" w:rsidRDefault="00E87A69" w:rsidP="00E87A69">
            <w:pPr>
              <w:rPr>
                <w:rFonts w:asciiTheme="majorBidi" w:hAnsiTheme="majorBidi" w:cstheme="majorBidi"/>
                <w:b/>
                <w:bCs/>
                <w:sz w:val="24"/>
                <w:szCs w:val="24"/>
              </w:rPr>
            </w:pPr>
            <w:r w:rsidRPr="00E87A69">
              <w:rPr>
                <w:rFonts w:asciiTheme="majorBidi" w:hAnsiTheme="majorBidi" w:cstheme="majorBidi"/>
                <w:b/>
                <w:bCs/>
                <w:sz w:val="24"/>
                <w:szCs w:val="24"/>
              </w:rPr>
              <w:t>0.478</w:t>
            </w:r>
          </w:p>
        </w:tc>
        <w:tc>
          <w:tcPr>
            <w:tcW w:w="1113" w:type="dxa"/>
          </w:tcPr>
          <w:p w14:paraId="10DAEB48" w14:textId="32B5116A" w:rsidR="00E87A69" w:rsidRDefault="00E87A69" w:rsidP="00E87A69">
            <w:pPr>
              <w:rPr>
                <w:rFonts w:asciiTheme="majorBidi" w:hAnsiTheme="majorBidi" w:cstheme="majorBidi"/>
                <w:b/>
                <w:bCs/>
                <w:sz w:val="24"/>
                <w:szCs w:val="24"/>
              </w:rPr>
            </w:pPr>
            <w:r w:rsidRPr="00E87A69">
              <w:rPr>
                <w:rFonts w:asciiTheme="majorBidi" w:hAnsiTheme="majorBidi" w:cstheme="majorBidi"/>
                <w:b/>
                <w:bCs/>
                <w:sz w:val="24"/>
                <w:szCs w:val="24"/>
              </w:rPr>
              <w:t>0.420</w:t>
            </w:r>
          </w:p>
        </w:tc>
        <w:tc>
          <w:tcPr>
            <w:tcW w:w="978" w:type="dxa"/>
          </w:tcPr>
          <w:p w14:paraId="2058C9DA" w14:textId="2C0AAE50"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0.508</w:t>
            </w:r>
          </w:p>
        </w:tc>
        <w:tc>
          <w:tcPr>
            <w:tcW w:w="978" w:type="dxa"/>
          </w:tcPr>
          <w:p w14:paraId="6B0F4099" w14:textId="313D4D89"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0.455</w:t>
            </w:r>
          </w:p>
        </w:tc>
      </w:tr>
      <w:tr w:rsidR="00E87A69" w14:paraId="06A93372" w14:textId="432E1F2C" w:rsidTr="00E87A69">
        <w:tc>
          <w:tcPr>
            <w:tcW w:w="1005" w:type="dxa"/>
          </w:tcPr>
          <w:p w14:paraId="0EB2E96C" w14:textId="24F07DDB"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2</w:t>
            </w:r>
          </w:p>
        </w:tc>
        <w:tc>
          <w:tcPr>
            <w:tcW w:w="1209" w:type="dxa"/>
          </w:tcPr>
          <w:p w14:paraId="00B191FB" w14:textId="02E64450"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0.366</w:t>
            </w:r>
          </w:p>
        </w:tc>
        <w:tc>
          <w:tcPr>
            <w:tcW w:w="1211" w:type="dxa"/>
          </w:tcPr>
          <w:p w14:paraId="3739FC93" w14:textId="165E27D9"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0.316</w:t>
            </w:r>
          </w:p>
        </w:tc>
        <w:tc>
          <w:tcPr>
            <w:tcW w:w="880" w:type="dxa"/>
          </w:tcPr>
          <w:p w14:paraId="4E75974C" w14:textId="72A6A959"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0.465</w:t>
            </w:r>
          </w:p>
        </w:tc>
        <w:tc>
          <w:tcPr>
            <w:tcW w:w="880" w:type="dxa"/>
          </w:tcPr>
          <w:p w14:paraId="0F25E060" w14:textId="2392D11E"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0.404</w:t>
            </w:r>
          </w:p>
        </w:tc>
        <w:tc>
          <w:tcPr>
            <w:tcW w:w="1096" w:type="dxa"/>
          </w:tcPr>
          <w:p w14:paraId="469B5FF1" w14:textId="4C38C178"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0.356</w:t>
            </w:r>
          </w:p>
        </w:tc>
        <w:tc>
          <w:tcPr>
            <w:tcW w:w="1113" w:type="dxa"/>
          </w:tcPr>
          <w:p w14:paraId="51BC87A7" w14:textId="1F57EF65"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0.304</w:t>
            </w:r>
          </w:p>
        </w:tc>
        <w:tc>
          <w:tcPr>
            <w:tcW w:w="978" w:type="dxa"/>
          </w:tcPr>
          <w:p w14:paraId="23B2C0FD" w14:textId="3EDE3C28"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0.454</w:t>
            </w:r>
          </w:p>
        </w:tc>
        <w:tc>
          <w:tcPr>
            <w:tcW w:w="978" w:type="dxa"/>
          </w:tcPr>
          <w:p w14:paraId="5B6EC2E9" w14:textId="187817AE"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0.392</w:t>
            </w:r>
          </w:p>
        </w:tc>
      </w:tr>
      <w:tr w:rsidR="00E87A69" w14:paraId="2BE128F6" w14:textId="43383C03" w:rsidTr="00E87A69">
        <w:tc>
          <w:tcPr>
            <w:tcW w:w="1005" w:type="dxa"/>
          </w:tcPr>
          <w:p w14:paraId="24275EA7" w14:textId="391909E9"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3</w:t>
            </w:r>
          </w:p>
        </w:tc>
        <w:tc>
          <w:tcPr>
            <w:tcW w:w="1209" w:type="dxa"/>
          </w:tcPr>
          <w:p w14:paraId="1566F607" w14:textId="0FCB4AC2"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0.432</w:t>
            </w:r>
          </w:p>
        </w:tc>
        <w:tc>
          <w:tcPr>
            <w:tcW w:w="1211" w:type="dxa"/>
          </w:tcPr>
          <w:p w14:paraId="29F9175A" w14:textId="294E4060"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0.376</w:t>
            </w:r>
          </w:p>
        </w:tc>
        <w:tc>
          <w:tcPr>
            <w:tcW w:w="880" w:type="dxa"/>
          </w:tcPr>
          <w:p w14:paraId="202D60ED" w14:textId="1A3DBAF0"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0.380</w:t>
            </w:r>
          </w:p>
        </w:tc>
        <w:tc>
          <w:tcPr>
            <w:tcW w:w="880" w:type="dxa"/>
          </w:tcPr>
          <w:p w14:paraId="769F71DA" w14:textId="5ADB2F95"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0.332</w:t>
            </w:r>
          </w:p>
        </w:tc>
        <w:tc>
          <w:tcPr>
            <w:tcW w:w="1096" w:type="dxa"/>
          </w:tcPr>
          <w:p w14:paraId="5401A2FF" w14:textId="5AD53992"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0.426</w:t>
            </w:r>
          </w:p>
        </w:tc>
        <w:tc>
          <w:tcPr>
            <w:tcW w:w="1113" w:type="dxa"/>
          </w:tcPr>
          <w:p w14:paraId="5DD6FF87" w14:textId="38C847E5"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0.369</w:t>
            </w:r>
          </w:p>
        </w:tc>
        <w:tc>
          <w:tcPr>
            <w:tcW w:w="978" w:type="dxa"/>
          </w:tcPr>
          <w:p w14:paraId="42916659" w14:textId="12E1F1FD"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0.371</w:t>
            </w:r>
          </w:p>
        </w:tc>
        <w:tc>
          <w:tcPr>
            <w:tcW w:w="978" w:type="dxa"/>
          </w:tcPr>
          <w:p w14:paraId="5F6310FC" w14:textId="682B2DF6"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0.321</w:t>
            </w:r>
          </w:p>
        </w:tc>
      </w:tr>
      <w:tr w:rsidR="00E87A69" w14:paraId="70B8EA0A" w14:textId="768F81D7" w:rsidTr="00E87A69">
        <w:tc>
          <w:tcPr>
            <w:tcW w:w="1005" w:type="dxa"/>
          </w:tcPr>
          <w:p w14:paraId="77ED38FC" w14:textId="109DF0D6"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4</w:t>
            </w:r>
          </w:p>
        </w:tc>
        <w:tc>
          <w:tcPr>
            <w:tcW w:w="1209" w:type="dxa"/>
          </w:tcPr>
          <w:p w14:paraId="62B010A8" w14:textId="06D6EF64"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0.409</w:t>
            </w:r>
          </w:p>
        </w:tc>
        <w:tc>
          <w:tcPr>
            <w:tcW w:w="1211" w:type="dxa"/>
          </w:tcPr>
          <w:p w14:paraId="177BF9A4" w14:textId="0ECD72D8"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0.364</w:t>
            </w:r>
          </w:p>
        </w:tc>
        <w:tc>
          <w:tcPr>
            <w:tcW w:w="880" w:type="dxa"/>
          </w:tcPr>
          <w:p w14:paraId="08A184F2" w14:textId="4F420364"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0.350</w:t>
            </w:r>
          </w:p>
        </w:tc>
        <w:tc>
          <w:tcPr>
            <w:tcW w:w="880" w:type="dxa"/>
          </w:tcPr>
          <w:p w14:paraId="6A811513" w14:textId="3615BC74"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0.298</w:t>
            </w:r>
          </w:p>
        </w:tc>
        <w:tc>
          <w:tcPr>
            <w:tcW w:w="1096" w:type="dxa"/>
          </w:tcPr>
          <w:p w14:paraId="0A24BEAE" w14:textId="079F85A2"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0.417</w:t>
            </w:r>
          </w:p>
        </w:tc>
        <w:tc>
          <w:tcPr>
            <w:tcW w:w="1113" w:type="dxa"/>
          </w:tcPr>
          <w:p w14:paraId="3EB3D23B" w14:textId="25CB8F44"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0.373</w:t>
            </w:r>
          </w:p>
        </w:tc>
        <w:tc>
          <w:tcPr>
            <w:tcW w:w="978" w:type="dxa"/>
          </w:tcPr>
          <w:p w14:paraId="0C61D8D8" w14:textId="2D3162F3"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0.353</w:t>
            </w:r>
          </w:p>
        </w:tc>
        <w:tc>
          <w:tcPr>
            <w:tcW w:w="978" w:type="dxa"/>
          </w:tcPr>
          <w:p w14:paraId="7A74FD54" w14:textId="21CDF707"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0.302</w:t>
            </w:r>
          </w:p>
        </w:tc>
      </w:tr>
      <w:tr w:rsidR="00E87A69" w14:paraId="69CF5D8F" w14:textId="752772D4" w:rsidTr="00E87A69">
        <w:tc>
          <w:tcPr>
            <w:tcW w:w="1005" w:type="dxa"/>
          </w:tcPr>
          <w:p w14:paraId="00F77BB2" w14:textId="162CF645"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5</w:t>
            </w:r>
          </w:p>
        </w:tc>
        <w:tc>
          <w:tcPr>
            <w:tcW w:w="1209" w:type="dxa"/>
          </w:tcPr>
          <w:p w14:paraId="31510B18" w14:textId="09DE545A"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0.405</w:t>
            </w:r>
          </w:p>
        </w:tc>
        <w:tc>
          <w:tcPr>
            <w:tcW w:w="1211" w:type="dxa"/>
          </w:tcPr>
          <w:p w14:paraId="0D2370BD" w14:textId="75DC5236"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0.394</w:t>
            </w:r>
          </w:p>
        </w:tc>
        <w:tc>
          <w:tcPr>
            <w:tcW w:w="880" w:type="dxa"/>
          </w:tcPr>
          <w:p w14:paraId="443E3132" w14:textId="3EE9A51C"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0.477</w:t>
            </w:r>
          </w:p>
        </w:tc>
        <w:tc>
          <w:tcPr>
            <w:tcW w:w="880" w:type="dxa"/>
          </w:tcPr>
          <w:p w14:paraId="5C2905ED" w14:textId="5D07EE4E"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0.431</w:t>
            </w:r>
          </w:p>
        </w:tc>
        <w:tc>
          <w:tcPr>
            <w:tcW w:w="1096" w:type="dxa"/>
          </w:tcPr>
          <w:p w14:paraId="23A8B98C" w14:textId="3AAB9A86"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0.433</w:t>
            </w:r>
          </w:p>
        </w:tc>
        <w:tc>
          <w:tcPr>
            <w:tcW w:w="1113" w:type="dxa"/>
          </w:tcPr>
          <w:p w14:paraId="1AE2F881" w14:textId="19FF6113"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0.427</w:t>
            </w:r>
          </w:p>
        </w:tc>
        <w:tc>
          <w:tcPr>
            <w:tcW w:w="978" w:type="dxa"/>
          </w:tcPr>
          <w:p w14:paraId="462A9410" w14:textId="22D155BA"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0.452</w:t>
            </w:r>
          </w:p>
        </w:tc>
        <w:tc>
          <w:tcPr>
            <w:tcW w:w="978" w:type="dxa"/>
          </w:tcPr>
          <w:p w14:paraId="056D1DD7" w14:textId="1B8C27AC"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0.402</w:t>
            </w:r>
          </w:p>
        </w:tc>
      </w:tr>
      <w:tr w:rsidR="00E87A69" w14:paraId="4BD4104B" w14:textId="461E6718" w:rsidTr="00E87A69">
        <w:tc>
          <w:tcPr>
            <w:tcW w:w="1005" w:type="dxa"/>
          </w:tcPr>
          <w:p w14:paraId="53452BC3" w14:textId="55F07534"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6</w:t>
            </w:r>
          </w:p>
        </w:tc>
        <w:tc>
          <w:tcPr>
            <w:tcW w:w="1209" w:type="dxa"/>
          </w:tcPr>
          <w:p w14:paraId="1FACB880" w14:textId="77777777" w:rsidR="00E87A69" w:rsidRDefault="00E87A69" w:rsidP="00E133C0">
            <w:pPr>
              <w:rPr>
                <w:rFonts w:asciiTheme="majorBidi" w:hAnsiTheme="majorBidi" w:cstheme="majorBidi"/>
                <w:b/>
                <w:bCs/>
                <w:sz w:val="24"/>
                <w:szCs w:val="24"/>
              </w:rPr>
            </w:pPr>
          </w:p>
        </w:tc>
        <w:tc>
          <w:tcPr>
            <w:tcW w:w="1211" w:type="dxa"/>
          </w:tcPr>
          <w:p w14:paraId="402EC61D" w14:textId="77777777" w:rsidR="00E87A69" w:rsidRDefault="00E87A69" w:rsidP="00E133C0">
            <w:pPr>
              <w:rPr>
                <w:rFonts w:asciiTheme="majorBidi" w:hAnsiTheme="majorBidi" w:cstheme="majorBidi"/>
                <w:b/>
                <w:bCs/>
                <w:sz w:val="24"/>
                <w:szCs w:val="24"/>
              </w:rPr>
            </w:pPr>
          </w:p>
        </w:tc>
        <w:tc>
          <w:tcPr>
            <w:tcW w:w="880" w:type="dxa"/>
          </w:tcPr>
          <w:p w14:paraId="03E45027" w14:textId="0303A502"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0.398</w:t>
            </w:r>
          </w:p>
        </w:tc>
        <w:tc>
          <w:tcPr>
            <w:tcW w:w="880" w:type="dxa"/>
          </w:tcPr>
          <w:p w14:paraId="0AB2B0A3" w14:textId="52A2CBD4"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0.337</w:t>
            </w:r>
          </w:p>
        </w:tc>
        <w:tc>
          <w:tcPr>
            <w:tcW w:w="1096" w:type="dxa"/>
          </w:tcPr>
          <w:p w14:paraId="5D73288A" w14:textId="2CD5372E" w:rsidR="00E87A69" w:rsidRDefault="00E87A69" w:rsidP="00E133C0">
            <w:pPr>
              <w:rPr>
                <w:rFonts w:asciiTheme="majorBidi" w:hAnsiTheme="majorBidi" w:cstheme="majorBidi"/>
                <w:b/>
                <w:bCs/>
                <w:sz w:val="24"/>
                <w:szCs w:val="24"/>
              </w:rPr>
            </w:pPr>
          </w:p>
        </w:tc>
        <w:tc>
          <w:tcPr>
            <w:tcW w:w="1113" w:type="dxa"/>
          </w:tcPr>
          <w:p w14:paraId="25E72674" w14:textId="62B8894E" w:rsidR="00E87A69" w:rsidRDefault="00E87A69" w:rsidP="00E133C0">
            <w:pPr>
              <w:rPr>
                <w:rFonts w:asciiTheme="majorBidi" w:hAnsiTheme="majorBidi" w:cstheme="majorBidi"/>
                <w:b/>
                <w:bCs/>
                <w:sz w:val="24"/>
                <w:szCs w:val="24"/>
              </w:rPr>
            </w:pPr>
          </w:p>
        </w:tc>
        <w:tc>
          <w:tcPr>
            <w:tcW w:w="978" w:type="dxa"/>
          </w:tcPr>
          <w:p w14:paraId="26994562" w14:textId="1A909475"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0.398</w:t>
            </w:r>
          </w:p>
        </w:tc>
        <w:tc>
          <w:tcPr>
            <w:tcW w:w="978" w:type="dxa"/>
          </w:tcPr>
          <w:p w14:paraId="1765E115" w14:textId="19A92B08"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0.337</w:t>
            </w:r>
          </w:p>
        </w:tc>
      </w:tr>
      <w:tr w:rsidR="00E87A69" w14:paraId="53DE1843" w14:textId="3A78A28B" w:rsidTr="00E87A69">
        <w:tc>
          <w:tcPr>
            <w:tcW w:w="1005" w:type="dxa"/>
          </w:tcPr>
          <w:p w14:paraId="2181EAAF" w14:textId="04CD3851"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7</w:t>
            </w:r>
          </w:p>
        </w:tc>
        <w:tc>
          <w:tcPr>
            <w:tcW w:w="1209" w:type="dxa"/>
          </w:tcPr>
          <w:p w14:paraId="10150276" w14:textId="77777777" w:rsidR="00E87A69" w:rsidRDefault="00E87A69" w:rsidP="00E133C0">
            <w:pPr>
              <w:rPr>
                <w:rFonts w:asciiTheme="majorBidi" w:hAnsiTheme="majorBidi" w:cstheme="majorBidi"/>
                <w:b/>
                <w:bCs/>
                <w:sz w:val="24"/>
                <w:szCs w:val="24"/>
              </w:rPr>
            </w:pPr>
          </w:p>
        </w:tc>
        <w:tc>
          <w:tcPr>
            <w:tcW w:w="1211" w:type="dxa"/>
          </w:tcPr>
          <w:p w14:paraId="110C15E7" w14:textId="77777777" w:rsidR="00E87A69" w:rsidRDefault="00E87A69" w:rsidP="00E133C0">
            <w:pPr>
              <w:rPr>
                <w:rFonts w:asciiTheme="majorBidi" w:hAnsiTheme="majorBidi" w:cstheme="majorBidi"/>
                <w:b/>
                <w:bCs/>
                <w:sz w:val="24"/>
                <w:szCs w:val="24"/>
              </w:rPr>
            </w:pPr>
          </w:p>
        </w:tc>
        <w:tc>
          <w:tcPr>
            <w:tcW w:w="880" w:type="dxa"/>
          </w:tcPr>
          <w:p w14:paraId="7E3E8177" w14:textId="220ED9CC"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0.400</w:t>
            </w:r>
          </w:p>
        </w:tc>
        <w:tc>
          <w:tcPr>
            <w:tcW w:w="880" w:type="dxa"/>
          </w:tcPr>
          <w:p w14:paraId="1D9D1C98" w14:textId="603DADC4"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0.353</w:t>
            </w:r>
          </w:p>
        </w:tc>
        <w:tc>
          <w:tcPr>
            <w:tcW w:w="1096" w:type="dxa"/>
          </w:tcPr>
          <w:p w14:paraId="17B0F8C4" w14:textId="042F174A" w:rsidR="00E87A69" w:rsidRDefault="00E87A69" w:rsidP="00E133C0">
            <w:pPr>
              <w:rPr>
                <w:rFonts w:asciiTheme="majorBidi" w:hAnsiTheme="majorBidi" w:cstheme="majorBidi"/>
                <w:b/>
                <w:bCs/>
                <w:sz w:val="24"/>
                <w:szCs w:val="24"/>
              </w:rPr>
            </w:pPr>
          </w:p>
        </w:tc>
        <w:tc>
          <w:tcPr>
            <w:tcW w:w="1113" w:type="dxa"/>
          </w:tcPr>
          <w:p w14:paraId="7B44335E" w14:textId="11D51CBE" w:rsidR="00E87A69" w:rsidRDefault="00E87A69" w:rsidP="00E133C0">
            <w:pPr>
              <w:rPr>
                <w:rFonts w:asciiTheme="majorBidi" w:hAnsiTheme="majorBidi" w:cstheme="majorBidi"/>
                <w:b/>
                <w:bCs/>
                <w:sz w:val="24"/>
                <w:szCs w:val="24"/>
              </w:rPr>
            </w:pPr>
          </w:p>
        </w:tc>
        <w:tc>
          <w:tcPr>
            <w:tcW w:w="978" w:type="dxa"/>
          </w:tcPr>
          <w:p w14:paraId="7A1BE579" w14:textId="06CBDB87"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0.423</w:t>
            </w:r>
          </w:p>
        </w:tc>
        <w:tc>
          <w:tcPr>
            <w:tcW w:w="978" w:type="dxa"/>
          </w:tcPr>
          <w:p w14:paraId="41008603" w14:textId="113AA176"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0.380</w:t>
            </w:r>
          </w:p>
        </w:tc>
      </w:tr>
      <w:tr w:rsidR="00E87A69" w14:paraId="4D3D3F0F" w14:textId="4C2200EC" w:rsidTr="00E87A69">
        <w:tc>
          <w:tcPr>
            <w:tcW w:w="1005" w:type="dxa"/>
          </w:tcPr>
          <w:p w14:paraId="2CC4CDD0" w14:textId="058FAE77" w:rsidR="00E87A69" w:rsidRDefault="00E87A69" w:rsidP="00E133C0">
            <w:pPr>
              <w:rPr>
                <w:rFonts w:asciiTheme="majorBidi" w:hAnsiTheme="majorBidi" w:cstheme="majorBidi"/>
                <w:b/>
                <w:bCs/>
                <w:sz w:val="24"/>
                <w:szCs w:val="24"/>
              </w:rPr>
            </w:pPr>
            <w:r>
              <w:rPr>
                <w:rFonts w:asciiTheme="majorBidi" w:hAnsiTheme="majorBidi" w:cstheme="majorBidi"/>
                <w:b/>
                <w:bCs/>
                <w:sz w:val="24"/>
                <w:szCs w:val="24"/>
              </w:rPr>
              <w:t>8</w:t>
            </w:r>
          </w:p>
        </w:tc>
        <w:tc>
          <w:tcPr>
            <w:tcW w:w="1209" w:type="dxa"/>
          </w:tcPr>
          <w:p w14:paraId="15187FAE" w14:textId="77777777" w:rsidR="00E87A69" w:rsidRDefault="00E87A69" w:rsidP="00E133C0">
            <w:pPr>
              <w:rPr>
                <w:rFonts w:asciiTheme="majorBidi" w:hAnsiTheme="majorBidi" w:cstheme="majorBidi"/>
                <w:b/>
                <w:bCs/>
                <w:sz w:val="24"/>
                <w:szCs w:val="24"/>
              </w:rPr>
            </w:pPr>
          </w:p>
        </w:tc>
        <w:tc>
          <w:tcPr>
            <w:tcW w:w="1211" w:type="dxa"/>
          </w:tcPr>
          <w:p w14:paraId="67E6E4E4" w14:textId="77777777" w:rsidR="00E87A69" w:rsidRDefault="00E87A69" w:rsidP="00E133C0">
            <w:pPr>
              <w:rPr>
                <w:rFonts w:asciiTheme="majorBidi" w:hAnsiTheme="majorBidi" w:cstheme="majorBidi"/>
                <w:b/>
                <w:bCs/>
                <w:sz w:val="24"/>
                <w:szCs w:val="24"/>
              </w:rPr>
            </w:pPr>
          </w:p>
        </w:tc>
        <w:tc>
          <w:tcPr>
            <w:tcW w:w="880" w:type="dxa"/>
          </w:tcPr>
          <w:p w14:paraId="0A6A9314" w14:textId="14E48388"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0.405</w:t>
            </w:r>
          </w:p>
        </w:tc>
        <w:tc>
          <w:tcPr>
            <w:tcW w:w="880" w:type="dxa"/>
          </w:tcPr>
          <w:p w14:paraId="604168E6" w14:textId="3CD58CA1"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0.362</w:t>
            </w:r>
          </w:p>
        </w:tc>
        <w:tc>
          <w:tcPr>
            <w:tcW w:w="1096" w:type="dxa"/>
          </w:tcPr>
          <w:p w14:paraId="1FE7DEE3" w14:textId="2F5EBB3A" w:rsidR="00E87A69" w:rsidRDefault="00E87A69" w:rsidP="00E133C0">
            <w:pPr>
              <w:rPr>
                <w:rFonts w:asciiTheme="majorBidi" w:hAnsiTheme="majorBidi" w:cstheme="majorBidi"/>
                <w:b/>
                <w:bCs/>
                <w:sz w:val="24"/>
                <w:szCs w:val="24"/>
              </w:rPr>
            </w:pPr>
          </w:p>
        </w:tc>
        <w:tc>
          <w:tcPr>
            <w:tcW w:w="1113" w:type="dxa"/>
          </w:tcPr>
          <w:p w14:paraId="1D5E7F10" w14:textId="50B5AB7F" w:rsidR="00E87A69" w:rsidRDefault="00E87A69" w:rsidP="00E133C0">
            <w:pPr>
              <w:rPr>
                <w:rFonts w:asciiTheme="majorBidi" w:hAnsiTheme="majorBidi" w:cstheme="majorBidi"/>
                <w:b/>
                <w:bCs/>
                <w:sz w:val="24"/>
                <w:szCs w:val="24"/>
              </w:rPr>
            </w:pPr>
          </w:p>
        </w:tc>
        <w:tc>
          <w:tcPr>
            <w:tcW w:w="978" w:type="dxa"/>
          </w:tcPr>
          <w:p w14:paraId="64E51A67" w14:textId="55A762F7"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0.409</w:t>
            </w:r>
          </w:p>
        </w:tc>
        <w:tc>
          <w:tcPr>
            <w:tcW w:w="978" w:type="dxa"/>
          </w:tcPr>
          <w:p w14:paraId="4F8A43C9" w14:textId="75845393" w:rsidR="00E87A69" w:rsidRDefault="004D10F8" w:rsidP="00E133C0">
            <w:pPr>
              <w:rPr>
                <w:rFonts w:asciiTheme="majorBidi" w:hAnsiTheme="majorBidi" w:cstheme="majorBidi"/>
                <w:b/>
                <w:bCs/>
                <w:sz w:val="24"/>
                <w:szCs w:val="24"/>
              </w:rPr>
            </w:pPr>
            <w:r>
              <w:rPr>
                <w:rFonts w:asciiTheme="majorBidi" w:hAnsiTheme="majorBidi" w:cstheme="majorBidi"/>
                <w:b/>
                <w:bCs/>
                <w:sz w:val="24"/>
                <w:szCs w:val="24"/>
              </w:rPr>
              <w:t>0.366</w:t>
            </w:r>
          </w:p>
        </w:tc>
      </w:tr>
      <w:tr w:rsidR="00E87A69" w14:paraId="041A71E2" w14:textId="06575EFF" w:rsidTr="00E87A69">
        <w:tc>
          <w:tcPr>
            <w:tcW w:w="1005" w:type="dxa"/>
          </w:tcPr>
          <w:p w14:paraId="3D60F694" w14:textId="7424CA04" w:rsidR="00E87A69" w:rsidRDefault="00E87A69" w:rsidP="00E87A69">
            <w:pPr>
              <w:rPr>
                <w:rFonts w:asciiTheme="majorBidi" w:hAnsiTheme="majorBidi" w:cstheme="majorBidi"/>
                <w:b/>
                <w:bCs/>
                <w:sz w:val="24"/>
                <w:szCs w:val="24"/>
              </w:rPr>
            </w:pPr>
            <w:r>
              <w:rPr>
                <w:rFonts w:asciiTheme="majorBidi" w:hAnsiTheme="majorBidi" w:cstheme="majorBidi"/>
                <w:b/>
                <w:bCs/>
                <w:sz w:val="24"/>
                <w:szCs w:val="24"/>
              </w:rPr>
              <w:t>9</w:t>
            </w:r>
          </w:p>
        </w:tc>
        <w:tc>
          <w:tcPr>
            <w:tcW w:w="1209" w:type="dxa"/>
          </w:tcPr>
          <w:p w14:paraId="4BE058F1" w14:textId="77777777" w:rsidR="00E87A69" w:rsidRDefault="00E87A69" w:rsidP="00E87A69">
            <w:pPr>
              <w:rPr>
                <w:rFonts w:asciiTheme="majorBidi" w:hAnsiTheme="majorBidi" w:cstheme="majorBidi"/>
                <w:b/>
                <w:bCs/>
                <w:sz w:val="24"/>
                <w:szCs w:val="24"/>
              </w:rPr>
            </w:pPr>
          </w:p>
        </w:tc>
        <w:tc>
          <w:tcPr>
            <w:tcW w:w="1211" w:type="dxa"/>
          </w:tcPr>
          <w:p w14:paraId="78C0F2D5" w14:textId="77777777" w:rsidR="00E87A69" w:rsidRDefault="00E87A69" w:rsidP="00E87A69">
            <w:pPr>
              <w:rPr>
                <w:rFonts w:asciiTheme="majorBidi" w:hAnsiTheme="majorBidi" w:cstheme="majorBidi"/>
                <w:b/>
                <w:bCs/>
                <w:sz w:val="24"/>
                <w:szCs w:val="24"/>
              </w:rPr>
            </w:pPr>
          </w:p>
        </w:tc>
        <w:tc>
          <w:tcPr>
            <w:tcW w:w="880" w:type="dxa"/>
          </w:tcPr>
          <w:p w14:paraId="505A5EB7" w14:textId="6AABFE21" w:rsidR="00E87A69" w:rsidRDefault="004D10F8" w:rsidP="00E87A69">
            <w:pPr>
              <w:rPr>
                <w:rFonts w:asciiTheme="majorBidi" w:hAnsiTheme="majorBidi" w:cstheme="majorBidi"/>
                <w:b/>
                <w:bCs/>
                <w:sz w:val="24"/>
                <w:szCs w:val="24"/>
              </w:rPr>
            </w:pPr>
            <w:r>
              <w:rPr>
                <w:rFonts w:asciiTheme="majorBidi" w:hAnsiTheme="majorBidi" w:cstheme="majorBidi"/>
                <w:b/>
                <w:bCs/>
                <w:sz w:val="24"/>
                <w:szCs w:val="24"/>
              </w:rPr>
              <w:t>0.429</w:t>
            </w:r>
          </w:p>
        </w:tc>
        <w:tc>
          <w:tcPr>
            <w:tcW w:w="880" w:type="dxa"/>
          </w:tcPr>
          <w:p w14:paraId="79A564A2" w14:textId="3CAB0455" w:rsidR="00E87A69" w:rsidRDefault="004D10F8" w:rsidP="00E87A69">
            <w:pPr>
              <w:rPr>
                <w:rFonts w:asciiTheme="majorBidi" w:hAnsiTheme="majorBidi" w:cstheme="majorBidi"/>
                <w:b/>
                <w:bCs/>
                <w:sz w:val="24"/>
                <w:szCs w:val="24"/>
              </w:rPr>
            </w:pPr>
            <w:r>
              <w:rPr>
                <w:rFonts w:asciiTheme="majorBidi" w:hAnsiTheme="majorBidi" w:cstheme="majorBidi"/>
                <w:b/>
                <w:bCs/>
                <w:sz w:val="24"/>
                <w:szCs w:val="24"/>
              </w:rPr>
              <w:t>0.421</w:t>
            </w:r>
          </w:p>
        </w:tc>
        <w:tc>
          <w:tcPr>
            <w:tcW w:w="1096" w:type="dxa"/>
          </w:tcPr>
          <w:p w14:paraId="1D30DB0E" w14:textId="48622EAC" w:rsidR="00E87A69" w:rsidRDefault="00E87A69" w:rsidP="00E87A69">
            <w:pPr>
              <w:rPr>
                <w:rFonts w:asciiTheme="majorBidi" w:hAnsiTheme="majorBidi" w:cstheme="majorBidi"/>
                <w:b/>
                <w:bCs/>
                <w:sz w:val="24"/>
                <w:szCs w:val="24"/>
              </w:rPr>
            </w:pPr>
          </w:p>
        </w:tc>
        <w:tc>
          <w:tcPr>
            <w:tcW w:w="1113" w:type="dxa"/>
          </w:tcPr>
          <w:p w14:paraId="76505D5B" w14:textId="46B5A9F9" w:rsidR="00E87A69" w:rsidRDefault="00E87A69" w:rsidP="00E87A69">
            <w:pPr>
              <w:rPr>
                <w:rFonts w:asciiTheme="majorBidi" w:hAnsiTheme="majorBidi" w:cstheme="majorBidi"/>
                <w:b/>
                <w:bCs/>
                <w:sz w:val="24"/>
                <w:szCs w:val="24"/>
              </w:rPr>
            </w:pPr>
          </w:p>
        </w:tc>
        <w:tc>
          <w:tcPr>
            <w:tcW w:w="978" w:type="dxa"/>
          </w:tcPr>
          <w:p w14:paraId="6EB3062E" w14:textId="42CE3678" w:rsidR="00E87A69" w:rsidRDefault="004D10F8" w:rsidP="00E87A69">
            <w:pPr>
              <w:rPr>
                <w:rFonts w:asciiTheme="majorBidi" w:hAnsiTheme="majorBidi" w:cstheme="majorBidi"/>
                <w:b/>
                <w:bCs/>
                <w:sz w:val="24"/>
                <w:szCs w:val="24"/>
              </w:rPr>
            </w:pPr>
            <w:r>
              <w:rPr>
                <w:rFonts w:asciiTheme="majorBidi" w:hAnsiTheme="majorBidi" w:cstheme="majorBidi"/>
                <w:b/>
                <w:bCs/>
                <w:sz w:val="24"/>
                <w:szCs w:val="24"/>
              </w:rPr>
              <w:t>0.466</w:t>
            </w:r>
          </w:p>
        </w:tc>
        <w:tc>
          <w:tcPr>
            <w:tcW w:w="978" w:type="dxa"/>
          </w:tcPr>
          <w:p w14:paraId="60E42278" w14:textId="7C5D90F0" w:rsidR="00E87A69" w:rsidRDefault="004D10F8" w:rsidP="00E87A69">
            <w:pPr>
              <w:rPr>
                <w:rFonts w:asciiTheme="majorBidi" w:hAnsiTheme="majorBidi" w:cstheme="majorBidi"/>
                <w:b/>
                <w:bCs/>
                <w:sz w:val="24"/>
                <w:szCs w:val="24"/>
              </w:rPr>
            </w:pPr>
            <w:r>
              <w:rPr>
                <w:rFonts w:asciiTheme="majorBidi" w:hAnsiTheme="majorBidi" w:cstheme="majorBidi"/>
                <w:b/>
                <w:bCs/>
                <w:sz w:val="24"/>
                <w:szCs w:val="24"/>
              </w:rPr>
              <w:t>0.464</w:t>
            </w:r>
          </w:p>
        </w:tc>
      </w:tr>
      <w:tr w:rsidR="00E87A69" w14:paraId="348368C9" w14:textId="2B0B3A86" w:rsidTr="00E87A69">
        <w:tc>
          <w:tcPr>
            <w:tcW w:w="1005" w:type="dxa"/>
          </w:tcPr>
          <w:p w14:paraId="0C3BD131" w14:textId="050D5F8E" w:rsidR="00E87A69" w:rsidRDefault="00E87A69" w:rsidP="00E87A69">
            <w:pPr>
              <w:rPr>
                <w:rFonts w:asciiTheme="majorBidi" w:hAnsiTheme="majorBidi" w:cstheme="majorBidi"/>
                <w:b/>
                <w:bCs/>
                <w:sz w:val="24"/>
                <w:szCs w:val="24"/>
              </w:rPr>
            </w:pPr>
            <w:r>
              <w:rPr>
                <w:rFonts w:asciiTheme="majorBidi" w:hAnsiTheme="majorBidi" w:cstheme="majorBidi"/>
                <w:b/>
                <w:bCs/>
                <w:sz w:val="24"/>
                <w:szCs w:val="24"/>
              </w:rPr>
              <w:t>10</w:t>
            </w:r>
          </w:p>
        </w:tc>
        <w:tc>
          <w:tcPr>
            <w:tcW w:w="1209" w:type="dxa"/>
          </w:tcPr>
          <w:p w14:paraId="6DD4F3A1" w14:textId="77777777" w:rsidR="00E87A69" w:rsidRDefault="00E87A69" w:rsidP="00E87A69">
            <w:pPr>
              <w:rPr>
                <w:rFonts w:asciiTheme="majorBidi" w:hAnsiTheme="majorBidi" w:cstheme="majorBidi"/>
                <w:b/>
                <w:bCs/>
                <w:sz w:val="24"/>
                <w:szCs w:val="24"/>
              </w:rPr>
            </w:pPr>
          </w:p>
        </w:tc>
        <w:tc>
          <w:tcPr>
            <w:tcW w:w="1211" w:type="dxa"/>
          </w:tcPr>
          <w:p w14:paraId="1D93557C" w14:textId="77777777" w:rsidR="00E87A69" w:rsidRDefault="00E87A69" w:rsidP="00E87A69">
            <w:pPr>
              <w:rPr>
                <w:rFonts w:asciiTheme="majorBidi" w:hAnsiTheme="majorBidi" w:cstheme="majorBidi"/>
                <w:b/>
                <w:bCs/>
                <w:sz w:val="24"/>
                <w:szCs w:val="24"/>
              </w:rPr>
            </w:pPr>
          </w:p>
        </w:tc>
        <w:tc>
          <w:tcPr>
            <w:tcW w:w="880" w:type="dxa"/>
          </w:tcPr>
          <w:p w14:paraId="66E51004" w14:textId="455193B3" w:rsidR="00E87A69" w:rsidRDefault="004D10F8" w:rsidP="00E87A69">
            <w:pPr>
              <w:rPr>
                <w:rFonts w:asciiTheme="majorBidi" w:hAnsiTheme="majorBidi" w:cstheme="majorBidi"/>
                <w:b/>
                <w:bCs/>
                <w:sz w:val="24"/>
                <w:szCs w:val="24"/>
              </w:rPr>
            </w:pPr>
            <w:r>
              <w:rPr>
                <w:rFonts w:asciiTheme="majorBidi" w:hAnsiTheme="majorBidi" w:cstheme="majorBidi"/>
                <w:b/>
                <w:bCs/>
                <w:sz w:val="24"/>
                <w:szCs w:val="24"/>
              </w:rPr>
              <w:t>0.396</w:t>
            </w:r>
          </w:p>
        </w:tc>
        <w:tc>
          <w:tcPr>
            <w:tcW w:w="880" w:type="dxa"/>
          </w:tcPr>
          <w:p w14:paraId="36D69C3C" w14:textId="38C84805" w:rsidR="00E87A69" w:rsidRDefault="004D10F8" w:rsidP="00E87A69">
            <w:pPr>
              <w:rPr>
                <w:rFonts w:asciiTheme="majorBidi" w:hAnsiTheme="majorBidi" w:cstheme="majorBidi"/>
                <w:b/>
                <w:bCs/>
                <w:sz w:val="24"/>
                <w:szCs w:val="24"/>
              </w:rPr>
            </w:pPr>
            <w:r>
              <w:rPr>
                <w:rFonts w:asciiTheme="majorBidi" w:hAnsiTheme="majorBidi" w:cstheme="majorBidi"/>
                <w:b/>
                <w:bCs/>
                <w:sz w:val="24"/>
                <w:szCs w:val="24"/>
              </w:rPr>
              <w:t>0.384</w:t>
            </w:r>
          </w:p>
        </w:tc>
        <w:tc>
          <w:tcPr>
            <w:tcW w:w="1096" w:type="dxa"/>
          </w:tcPr>
          <w:p w14:paraId="38434266" w14:textId="5912871F" w:rsidR="00E87A69" w:rsidRDefault="00E87A69" w:rsidP="00E87A69">
            <w:pPr>
              <w:rPr>
                <w:rFonts w:asciiTheme="majorBidi" w:hAnsiTheme="majorBidi" w:cstheme="majorBidi"/>
                <w:b/>
                <w:bCs/>
                <w:sz w:val="24"/>
                <w:szCs w:val="24"/>
              </w:rPr>
            </w:pPr>
          </w:p>
        </w:tc>
        <w:tc>
          <w:tcPr>
            <w:tcW w:w="1113" w:type="dxa"/>
          </w:tcPr>
          <w:p w14:paraId="0757206B" w14:textId="25DD8056" w:rsidR="00E87A69" w:rsidRDefault="00E87A69" w:rsidP="00E87A69">
            <w:pPr>
              <w:rPr>
                <w:rFonts w:asciiTheme="majorBidi" w:hAnsiTheme="majorBidi" w:cstheme="majorBidi"/>
                <w:b/>
                <w:bCs/>
                <w:sz w:val="24"/>
                <w:szCs w:val="24"/>
              </w:rPr>
            </w:pPr>
          </w:p>
        </w:tc>
        <w:tc>
          <w:tcPr>
            <w:tcW w:w="978" w:type="dxa"/>
          </w:tcPr>
          <w:p w14:paraId="75D7C5D3" w14:textId="34E9626F" w:rsidR="00E87A69" w:rsidRDefault="004D10F8" w:rsidP="00E87A69">
            <w:pPr>
              <w:rPr>
                <w:rFonts w:asciiTheme="majorBidi" w:hAnsiTheme="majorBidi" w:cstheme="majorBidi"/>
                <w:b/>
                <w:bCs/>
                <w:sz w:val="24"/>
                <w:szCs w:val="24"/>
              </w:rPr>
            </w:pPr>
            <w:r>
              <w:rPr>
                <w:rFonts w:asciiTheme="majorBidi" w:hAnsiTheme="majorBidi" w:cstheme="majorBidi"/>
                <w:b/>
                <w:bCs/>
                <w:sz w:val="24"/>
                <w:szCs w:val="24"/>
              </w:rPr>
              <w:t>0.417</w:t>
            </w:r>
          </w:p>
        </w:tc>
        <w:tc>
          <w:tcPr>
            <w:tcW w:w="978" w:type="dxa"/>
          </w:tcPr>
          <w:p w14:paraId="68D0F3DB" w14:textId="21B50F43" w:rsidR="00E87A69" w:rsidRDefault="004D10F8" w:rsidP="00E87A69">
            <w:pPr>
              <w:rPr>
                <w:rFonts w:asciiTheme="majorBidi" w:hAnsiTheme="majorBidi" w:cstheme="majorBidi"/>
                <w:b/>
                <w:bCs/>
                <w:sz w:val="24"/>
                <w:szCs w:val="24"/>
              </w:rPr>
            </w:pPr>
            <w:r>
              <w:rPr>
                <w:rFonts w:asciiTheme="majorBidi" w:hAnsiTheme="majorBidi" w:cstheme="majorBidi"/>
                <w:b/>
                <w:bCs/>
                <w:sz w:val="24"/>
                <w:szCs w:val="24"/>
              </w:rPr>
              <w:t>0</w:t>
            </w:r>
            <w:r w:rsidR="004A0CFB">
              <w:rPr>
                <w:rFonts w:asciiTheme="majorBidi" w:hAnsiTheme="majorBidi" w:cstheme="majorBidi"/>
                <w:b/>
                <w:bCs/>
                <w:sz w:val="24"/>
                <w:szCs w:val="24"/>
              </w:rPr>
              <w:t>.</w:t>
            </w:r>
            <w:r>
              <w:rPr>
                <w:rFonts w:asciiTheme="majorBidi" w:hAnsiTheme="majorBidi" w:cstheme="majorBidi"/>
                <w:b/>
                <w:bCs/>
                <w:sz w:val="24"/>
                <w:szCs w:val="24"/>
              </w:rPr>
              <w:t>408</w:t>
            </w:r>
          </w:p>
        </w:tc>
      </w:tr>
    </w:tbl>
    <w:p w14:paraId="528FEA0B" w14:textId="76129384" w:rsidR="009D7AB0" w:rsidRDefault="009D7AB0" w:rsidP="00E133C0">
      <w:pPr>
        <w:spacing w:after="0" w:line="240" w:lineRule="auto"/>
        <w:rPr>
          <w:rFonts w:asciiTheme="majorBidi" w:hAnsiTheme="majorBidi" w:cstheme="majorBidi"/>
          <w:b/>
          <w:bCs/>
          <w:sz w:val="24"/>
          <w:szCs w:val="24"/>
        </w:rPr>
      </w:pPr>
    </w:p>
    <w:p w14:paraId="41B221E5" w14:textId="69CB1A3E" w:rsidR="009D7AB0" w:rsidRDefault="009D7AB0" w:rsidP="00E133C0">
      <w:pPr>
        <w:spacing w:after="0" w:line="240" w:lineRule="auto"/>
        <w:rPr>
          <w:rFonts w:asciiTheme="majorBidi" w:hAnsiTheme="majorBidi" w:cstheme="majorBidi"/>
          <w:b/>
          <w:bCs/>
          <w:sz w:val="24"/>
          <w:szCs w:val="24"/>
        </w:rPr>
      </w:pPr>
    </w:p>
    <w:p w14:paraId="1E299E73" w14:textId="028FABA4" w:rsidR="009D7AB0" w:rsidRDefault="009D7AB0" w:rsidP="00E03BDA">
      <w:pP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Table </w:t>
      </w:r>
      <w:r w:rsidR="00944732">
        <w:rPr>
          <w:rFonts w:asciiTheme="majorBidi" w:hAnsiTheme="majorBidi" w:cstheme="majorBidi"/>
          <w:b/>
          <w:bCs/>
          <w:sz w:val="24"/>
          <w:szCs w:val="24"/>
        </w:rPr>
        <w:t>7</w:t>
      </w:r>
      <w:r>
        <w:rPr>
          <w:rFonts w:asciiTheme="majorBidi" w:hAnsiTheme="majorBidi" w:cstheme="majorBidi"/>
          <w:b/>
          <w:bCs/>
          <w:sz w:val="24"/>
          <w:szCs w:val="24"/>
        </w:rPr>
        <w:t>: Comparison of 5-fold and 10-fold cross validation</w:t>
      </w:r>
    </w:p>
    <w:tbl>
      <w:tblPr>
        <w:tblW w:w="6980" w:type="dxa"/>
        <w:tblLook w:val="04A0" w:firstRow="1" w:lastRow="0" w:firstColumn="1" w:lastColumn="0" w:noHBand="0" w:noVBand="1"/>
      </w:tblPr>
      <w:tblGrid>
        <w:gridCol w:w="960"/>
        <w:gridCol w:w="960"/>
        <w:gridCol w:w="1336"/>
        <w:gridCol w:w="1336"/>
        <w:gridCol w:w="1360"/>
        <w:gridCol w:w="1385"/>
      </w:tblGrid>
      <w:tr w:rsidR="009D7AB0" w:rsidRPr="009D7AB0" w14:paraId="15F818F3" w14:textId="77777777" w:rsidTr="009D7AB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DCE27"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FA9F29"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7B8BE70"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F1</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56EA0A9"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MCC</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016424B"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AUC-ROC</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0FA1B5B"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AUC-PR</w:t>
            </w:r>
          </w:p>
        </w:tc>
      </w:tr>
      <w:tr w:rsidR="009D7AB0" w:rsidRPr="009D7AB0" w14:paraId="1ABE5721" w14:textId="77777777" w:rsidTr="009D7AB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E1E02B"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5-fold</w:t>
            </w:r>
          </w:p>
        </w:tc>
        <w:tc>
          <w:tcPr>
            <w:tcW w:w="960" w:type="dxa"/>
            <w:tcBorders>
              <w:top w:val="nil"/>
              <w:left w:val="nil"/>
              <w:bottom w:val="single" w:sz="4" w:space="0" w:color="auto"/>
              <w:right w:val="single" w:sz="4" w:space="0" w:color="auto"/>
            </w:tcBorders>
            <w:shd w:val="clear" w:color="auto" w:fill="auto"/>
            <w:noWrap/>
            <w:vAlign w:val="bottom"/>
            <w:hideMark/>
          </w:tcPr>
          <w:p w14:paraId="1961B850"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54E89965"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A51AAB4"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14:paraId="2A0EB4A0"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14:paraId="11343412"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r>
      <w:tr w:rsidR="009D7AB0" w:rsidRPr="009D7AB0" w14:paraId="10766471" w14:textId="77777777" w:rsidTr="009D7AB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21567F" w14:textId="77777777" w:rsidR="009D7AB0" w:rsidRPr="00260C63" w:rsidRDefault="009D7AB0" w:rsidP="009D7AB0">
            <w:pPr>
              <w:spacing w:after="0" w:line="240" w:lineRule="auto"/>
              <w:rPr>
                <w:rFonts w:ascii="Calibri" w:eastAsia="Times New Roman" w:hAnsi="Calibri" w:cs="Calibri"/>
                <w:b/>
                <w:bCs/>
                <w:color w:val="000000"/>
              </w:rPr>
            </w:pPr>
            <w:proofErr w:type="spellStart"/>
            <w:r w:rsidRPr="00260C63">
              <w:rPr>
                <w:rFonts w:ascii="Calibri" w:eastAsia="Times New Roman" w:hAnsi="Calibri" w:cs="Calibri"/>
                <w:b/>
                <w:bCs/>
                <w:color w:val="000000"/>
              </w:rPr>
              <w:t>Logreg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10000E2"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82EA129" w14:textId="66894E60"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0.417±0.03</w:t>
            </w:r>
            <w:r w:rsidR="00F12D7C">
              <w:rPr>
                <w:rFonts w:ascii="Calibri" w:eastAsia="Times New Roman" w:hAnsi="Calibri" w:cs="Calibri"/>
                <w:b/>
                <w:bCs/>
                <w:color w:val="000000"/>
              </w:rPr>
              <w:t>6</w:t>
            </w:r>
          </w:p>
        </w:tc>
        <w:tc>
          <w:tcPr>
            <w:tcW w:w="1280" w:type="dxa"/>
            <w:tcBorders>
              <w:top w:val="nil"/>
              <w:left w:val="nil"/>
              <w:bottom w:val="single" w:sz="4" w:space="0" w:color="auto"/>
              <w:right w:val="single" w:sz="4" w:space="0" w:color="auto"/>
            </w:tcBorders>
            <w:shd w:val="clear" w:color="auto" w:fill="auto"/>
            <w:noWrap/>
            <w:vAlign w:val="bottom"/>
            <w:hideMark/>
          </w:tcPr>
          <w:p w14:paraId="2FE9918A" w14:textId="7C7A6EC2"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0.373±0.03</w:t>
            </w:r>
            <w:r w:rsidR="00F12D7C">
              <w:rPr>
                <w:rFonts w:ascii="Calibri" w:eastAsia="Times New Roman" w:hAnsi="Calibri" w:cs="Calibri"/>
                <w:b/>
                <w:bCs/>
                <w:color w:val="000000"/>
              </w:rPr>
              <w:t>3</w:t>
            </w:r>
          </w:p>
        </w:tc>
        <w:tc>
          <w:tcPr>
            <w:tcW w:w="1360" w:type="dxa"/>
            <w:tcBorders>
              <w:top w:val="nil"/>
              <w:left w:val="nil"/>
              <w:bottom w:val="single" w:sz="4" w:space="0" w:color="auto"/>
              <w:right w:val="single" w:sz="4" w:space="0" w:color="auto"/>
            </w:tcBorders>
            <w:shd w:val="clear" w:color="auto" w:fill="auto"/>
            <w:noWrap/>
            <w:vAlign w:val="bottom"/>
            <w:hideMark/>
          </w:tcPr>
          <w:p w14:paraId="2E8132E0" w14:textId="248E0D2B"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0.85</w:t>
            </w:r>
            <w:r w:rsidR="00F12D7C">
              <w:rPr>
                <w:rFonts w:ascii="Calibri" w:eastAsia="Times New Roman" w:hAnsi="Calibri" w:cs="Calibri"/>
                <w:b/>
                <w:bCs/>
                <w:color w:val="000000"/>
              </w:rPr>
              <w:t>6</w:t>
            </w:r>
            <w:r w:rsidRPr="00260C63">
              <w:rPr>
                <w:rFonts w:ascii="Calibri" w:eastAsia="Times New Roman" w:hAnsi="Calibri" w:cs="Calibri"/>
                <w:b/>
                <w:bCs/>
                <w:color w:val="000000"/>
              </w:rPr>
              <w:t>±0.02</w:t>
            </w:r>
            <w:r w:rsidR="00F12D7C">
              <w:rPr>
                <w:rFonts w:ascii="Calibri" w:eastAsia="Times New Roman" w:hAnsi="Calibri" w:cs="Calibri"/>
                <w:b/>
                <w:bCs/>
                <w:color w:val="000000"/>
              </w:rPr>
              <w:t>3</w:t>
            </w:r>
          </w:p>
        </w:tc>
        <w:tc>
          <w:tcPr>
            <w:tcW w:w="1140" w:type="dxa"/>
            <w:tcBorders>
              <w:top w:val="nil"/>
              <w:left w:val="nil"/>
              <w:bottom w:val="single" w:sz="4" w:space="0" w:color="auto"/>
              <w:right w:val="single" w:sz="4" w:space="0" w:color="auto"/>
            </w:tcBorders>
            <w:shd w:val="clear" w:color="auto" w:fill="auto"/>
            <w:noWrap/>
            <w:vAlign w:val="bottom"/>
            <w:hideMark/>
          </w:tcPr>
          <w:p w14:paraId="2D8989C0" w14:textId="20A71272"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r w:rsidR="007A6A99" w:rsidRPr="00260C63">
              <w:rPr>
                <w:rFonts w:ascii="Calibri" w:eastAsia="Times New Roman" w:hAnsi="Calibri" w:cs="Calibri"/>
                <w:b/>
                <w:bCs/>
                <w:color w:val="000000"/>
              </w:rPr>
              <w:t>0.38</w:t>
            </w:r>
            <w:r w:rsidR="0077308E">
              <w:rPr>
                <w:rFonts w:ascii="Calibri" w:eastAsia="Times New Roman" w:hAnsi="Calibri" w:cs="Calibri"/>
                <w:b/>
                <w:bCs/>
                <w:color w:val="000000"/>
              </w:rPr>
              <w:t>9</w:t>
            </w:r>
            <w:r w:rsidR="007A6A99" w:rsidRPr="00260C63">
              <w:rPr>
                <w:rFonts w:ascii="Calibri" w:eastAsia="Times New Roman" w:hAnsi="Calibri" w:cs="Calibri"/>
                <w:b/>
                <w:bCs/>
                <w:color w:val="000000"/>
              </w:rPr>
              <w:t>±0.053</w:t>
            </w:r>
          </w:p>
        </w:tc>
      </w:tr>
      <w:tr w:rsidR="009D7AB0" w:rsidRPr="009D7AB0" w14:paraId="2111ACF3" w14:textId="77777777" w:rsidTr="009D7AB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F806CA"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RF</w:t>
            </w:r>
          </w:p>
        </w:tc>
        <w:tc>
          <w:tcPr>
            <w:tcW w:w="960" w:type="dxa"/>
            <w:tcBorders>
              <w:top w:val="nil"/>
              <w:left w:val="nil"/>
              <w:bottom w:val="single" w:sz="4" w:space="0" w:color="auto"/>
              <w:right w:val="single" w:sz="4" w:space="0" w:color="auto"/>
            </w:tcBorders>
            <w:shd w:val="clear" w:color="auto" w:fill="auto"/>
            <w:noWrap/>
            <w:vAlign w:val="bottom"/>
            <w:hideMark/>
          </w:tcPr>
          <w:p w14:paraId="4E292EA7"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CEF8A25" w14:textId="54766586"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0.422±0.0</w:t>
            </w:r>
            <w:r w:rsidR="00F12D7C">
              <w:rPr>
                <w:rFonts w:ascii="Calibri" w:eastAsia="Times New Roman" w:hAnsi="Calibri" w:cs="Calibri"/>
                <w:b/>
                <w:bCs/>
                <w:color w:val="000000"/>
              </w:rPr>
              <w:t>39</w:t>
            </w:r>
          </w:p>
        </w:tc>
        <w:tc>
          <w:tcPr>
            <w:tcW w:w="1280" w:type="dxa"/>
            <w:tcBorders>
              <w:top w:val="nil"/>
              <w:left w:val="nil"/>
              <w:bottom w:val="single" w:sz="4" w:space="0" w:color="auto"/>
              <w:right w:val="single" w:sz="4" w:space="0" w:color="auto"/>
            </w:tcBorders>
            <w:shd w:val="clear" w:color="auto" w:fill="auto"/>
            <w:noWrap/>
            <w:vAlign w:val="bottom"/>
            <w:hideMark/>
          </w:tcPr>
          <w:p w14:paraId="2C93803D" w14:textId="130BAF82"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0.37</w:t>
            </w:r>
            <w:r w:rsidR="00F12D7C">
              <w:rPr>
                <w:rFonts w:ascii="Calibri" w:eastAsia="Times New Roman" w:hAnsi="Calibri" w:cs="Calibri"/>
                <w:b/>
                <w:bCs/>
                <w:color w:val="000000"/>
              </w:rPr>
              <w:t>9</w:t>
            </w:r>
            <w:r w:rsidRPr="00260C63">
              <w:rPr>
                <w:rFonts w:ascii="Calibri" w:eastAsia="Times New Roman" w:hAnsi="Calibri" w:cs="Calibri"/>
                <w:b/>
                <w:bCs/>
                <w:color w:val="000000"/>
              </w:rPr>
              <w:t>±0.04</w:t>
            </w:r>
            <w:r w:rsidR="00F12D7C">
              <w:rPr>
                <w:rFonts w:ascii="Calibri" w:eastAsia="Times New Roman" w:hAnsi="Calibri" w:cs="Calibri"/>
                <w:b/>
                <w:bCs/>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14:paraId="31AB72FC" w14:textId="23F7C0DA"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0.872±0.02</w:t>
            </w:r>
            <w:r w:rsidR="0077308E">
              <w:rPr>
                <w:rFonts w:ascii="Calibri" w:eastAsia="Times New Roman" w:hAnsi="Calibri" w:cs="Calibri"/>
                <w:b/>
                <w:bCs/>
                <w:color w:val="000000"/>
              </w:rPr>
              <w:t>2</w:t>
            </w:r>
          </w:p>
        </w:tc>
        <w:tc>
          <w:tcPr>
            <w:tcW w:w="1140" w:type="dxa"/>
            <w:tcBorders>
              <w:top w:val="nil"/>
              <w:left w:val="nil"/>
              <w:bottom w:val="single" w:sz="4" w:space="0" w:color="auto"/>
              <w:right w:val="single" w:sz="4" w:space="0" w:color="auto"/>
            </w:tcBorders>
            <w:shd w:val="clear" w:color="auto" w:fill="auto"/>
            <w:noWrap/>
            <w:vAlign w:val="bottom"/>
            <w:hideMark/>
          </w:tcPr>
          <w:p w14:paraId="19670AAF" w14:textId="36109F9B"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r w:rsidR="007A6A99" w:rsidRPr="00260C63">
              <w:rPr>
                <w:rFonts w:ascii="Calibri" w:eastAsia="Times New Roman" w:hAnsi="Calibri" w:cs="Calibri"/>
                <w:b/>
                <w:bCs/>
                <w:color w:val="000000"/>
              </w:rPr>
              <w:t>0.395±0.053</w:t>
            </w:r>
          </w:p>
        </w:tc>
      </w:tr>
      <w:tr w:rsidR="009D7AB0" w:rsidRPr="009D7AB0" w14:paraId="147470CB" w14:textId="77777777" w:rsidTr="00411C5F">
        <w:trPr>
          <w:trHeight w:val="290"/>
        </w:trPr>
        <w:tc>
          <w:tcPr>
            <w:tcW w:w="960" w:type="dxa"/>
            <w:tcBorders>
              <w:top w:val="nil"/>
              <w:left w:val="single" w:sz="4" w:space="0" w:color="auto"/>
              <w:bottom w:val="single" w:sz="4" w:space="0" w:color="auto"/>
              <w:right w:val="single" w:sz="4" w:space="0" w:color="auto"/>
            </w:tcBorders>
            <w:shd w:val="clear" w:color="auto" w:fill="00B0F0"/>
            <w:noWrap/>
            <w:vAlign w:val="bottom"/>
            <w:hideMark/>
          </w:tcPr>
          <w:p w14:paraId="3E24A3CB"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00B0F0"/>
            <w:noWrap/>
            <w:vAlign w:val="bottom"/>
            <w:hideMark/>
          </w:tcPr>
          <w:p w14:paraId="1EAC8175"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00B0F0"/>
            <w:noWrap/>
            <w:vAlign w:val="bottom"/>
            <w:hideMark/>
          </w:tcPr>
          <w:p w14:paraId="5AEF2FC2"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00B0F0"/>
            <w:noWrap/>
            <w:vAlign w:val="bottom"/>
            <w:hideMark/>
          </w:tcPr>
          <w:p w14:paraId="2507FF8B"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360" w:type="dxa"/>
            <w:tcBorders>
              <w:top w:val="nil"/>
              <w:left w:val="nil"/>
              <w:bottom w:val="single" w:sz="4" w:space="0" w:color="auto"/>
              <w:right w:val="single" w:sz="4" w:space="0" w:color="auto"/>
            </w:tcBorders>
            <w:shd w:val="clear" w:color="auto" w:fill="00B0F0"/>
            <w:noWrap/>
            <w:vAlign w:val="bottom"/>
            <w:hideMark/>
          </w:tcPr>
          <w:p w14:paraId="3EE337B6"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140" w:type="dxa"/>
            <w:tcBorders>
              <w:top w:val="nil"/>
              <w:left w:val="nil"/>
              <w:bottom w:val="single" w:sz="4" w:space="0" w:color="auto"/>
              <w:right w:val="single" w:sz="4" w:space="0" w:color="auto"/>
            </w:tcBorders>
            <w:shd w:val="clear" w:color="auto" w:fill="00B0F0"/>
            <w:noWrap/>
            <w:vAlign w:val="bottom"/>
            <w:hideMark/>
          </w:tcPr>
          <w:p w14:paraId="2DDD0E25"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r>
      <w:tr w:rsidR="009D7AB0" w:rsidRPr="009D7AB0" w14:paraId="073D5AF9" w14:textId="77777777" w:rsidTr="009D7AB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17DCEF"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10-fold</w:t>
            </w:r>
          </w:p>
        </w:tc>
        <w:tc>
          <w:tcPr>
            <w:tcW w:w="960" w:type="dxa"/>
            <w:tcBorders>
              <w:top w:val="nil"/>
              <w:left w:val="nil"/>
              <w:bottom w:val="single" w:sz="4" w:space="0" w:color="auto"/>
              <w:right w:val="single" w:sz="4" w:space="0" w:color="auto"/>
            </w:tcBorders>
            <w:shd w:val="clear" w:color="auto" w:fill="auto"/>
            <w:noWrap/>
            <w:vAlign w:val="bottom"/>
            <w:hideMark/>
          </w:tcPr>
          <w:p w14:paraId="788397B6"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6B60079E"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5E1124D1"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14:paraId="52BE5FD5"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14:paraId="6C6F5C85"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r>
      <w:tr w:rsidR="009D7AB0" w:rsidRPr="009D7AB0" w14:paraId="2DDD52E2" w14:textId="77777777" w:rsidTr="009D7AB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D7B149" w14:textId="77777777" w:rsidR="009D7AB0" w:rsidRPr="00260C63" w:rsidRDefault="009D7AB0" w:rsidP="009D7AB0">
            <w:pPr>
              <w:spacing w:after="0" w:line="240" w:lineRule="auto"/>
              <w:rPr>
                <w:rFonts w:ascii="Calibri" w:eastAsia="Times New Roman" w:hAnsi="Calibri" w:cs="Calibri"/>
                <w:b/>
                <w:bCs/>
                <w:color w:val="000000"/>
              </w:rPr>
            </w:pPr>
            <w:proofErr w:type="spellStart"/>
            <w:r w:rsidRPr="00260C63">
              <w:rPr>
                <w:rFonts w:ascii="Calibri" w:eastAsia="Times New Roman" w:hAnsi="Calibri" w:cs="Calibri"/>
                <w:b/>
                <w:bCs/>
                <w:color w:val="000000"/>
              </w:rPr>
              <w:t>Logreg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8B92B85"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2C7334E" w14:textId="0963DFA6"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0.418±0.04</w:t>
            </w:r>
            <w:r w:rsidR="0077308E">
              <w:rPr>
                <w:rFonts w:ascii="Calibri" w:eastAsia="Times New Roman" w:hAnsi="Calibri" w:cs="Calibri"/>
                <w:b/>
                <w:bCs/>
                <w:color w:val="000000"/>
              </w:rPr>
              <w:t>2</w:t>
            </w:r>
          </w:p>
        </w:tc>
        <w:tc>
          <w:tcPr>
            <w:tcW w:w="1280" w:type="dxa"/>
            <w:tcBorders>
              <w:top w:val="nil"/>
              <w:left w:val="nil"/>
              <w:bottom w:val="single" w:sz="4" w:space="0" w:color="auto"/>
              <w:right w:val="single" w:sz="4" w:space="0" w:color="auto"/>
            </w:tcBorders>
            <w:shd w:val="clear" w:color="auto" w:fill="auto"/>
            <w:noWrap/>
            <w:vAlign w:val="bottom"/>
            <w:hideMark/>
          </w:tcPr>
          <w:p w14:paraId="6F0814B2"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0.374±0.045</w:t>
            </w:r>
          </w:p>
        </w:tc>
        <w:tc>
          <w:tcPr>
            <w:tcW w:w="1360" w:type="dxa"/>
            <w:tcBorders>
              <w:top w:val="nil"/>
              <w:left w:val="nil"/>
              <w:bottom w:val="single" w:sz="4" w:space="0" w:color="auto"/>
              <w:right w:val="single" w:sz="4" w:space="0" w:color="auto"/>
            </w:tcBorders>
            <w:shd w:val="clear" w:color="auto" w:fill="auto"/>
            <w:noWrap/>
            <w:vAlign w:val="bottom"/>
            <w:hideMark/>
          </w:tcPr>
          <w:p w14:paraId="240ED6F1" w14:textId="0301009F"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0.854±0.02</w:t>
            </w:r>
            <w:r w:rsidR="0077308E">
              <w:rPr>
                <w:rFonts w:ascii="Calibri" w:eastAsia="Times New Roman" w:hAnsi="Calibri" w:cs="Calibri"/>
                <w:b/>
                <w:bCs/>
                <w:color w:val="000000"/>
              </w:rPr>
              <w:t>6</w:t>
            </w:r>
          </w:p>
        </w:tc>
        <w:tc>
          <w:tcPr>
            <w:tcW w:w="1140" w:type="dxa"/>
            <w:tcBorders>
              <w:top w:val="nil"/>
              <w:left w:val="nil"/>
              <w:bottom w:val="single" w:sz="4" w:space="0" w:color="auto"/>
              <w:right w:val="single" w:sz="4" w:space="0" w:color="auto"/>
            </w:tcBorders>
            <w:shd w:val="clear" w:color="auto" w:fill="auto"/>
            <w:noWrap/>
            <w:vAlign w:val="bottom"/>
            <w:hideMark/>
          </w:tcPr>
          <w:p w14:paraId="6858B324" w14:textId="3A7808A9"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r w:rsidR="007A6A99" w:rsidRPr="00260C63">
              <w:rPr>
                <w:rFonts w:ascii="Calibri" w:eastAsia="Times New Roman" w:hAnsi="Calibri" w:cs="Calibri"/>
                <w:b/>
                <w:bCs/>
                <w:color w:val="000000"/>
              </w:rPr>
              <w:t>0.390±0.0</w:t>
            </w:r>
            <w:r w:rsidR="0077308E">
              <w:rPr>
                <w:rFonts w:ascii="Calibri" w:eastAsia="Times New Roman" w:hAnsi="Calibri" w:cs="Calibri"/>
                <w:b/>
                <w:bCs/>
                <w:color w:val="000000"/>
              </w:rPr>
              <w:t>59</w:t>
            </w:r>
          </w:p>
        </w:tc>
      </w:tr>
      <w:tr w:rsidR="009D7AB0" w:rsidRPr="009D7AB0" w14:paraId="2955047A" w14:textId="77777777" w:rsidTr="009D7AB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163AC"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RF</w:t>
            </w:r>
          </w:p>
        </w:tc>
        <w:tc>
          <w:tcPr>
            <w:tcW w:w="960" w:type="dxa"/>
            <w:tcBorders>
              <w:top w:val="nil"/>
              <w:left w:val="nil"/>
              <w:bottom w:val="single" w:sz="4" w:space="0" w:color="auto"/>
              <w:right w:val="single" w:sz="4" w:space="0" w:color="auto"/>
            </w:tcBorders>
            <w:shd w:val="clear" w:color="auto" w:fill="auto"/>
            <w:noWrap/>
            <w:vAlign w:val="bottom"/>
            <w:hideMark/>
          </w:tcPr>
          <w:p w14:paraId="7C198078"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9626444" w14:textId="09A751B3"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0.425±0.04</w:t>
            </w:r>
            <w:r w:rsidR="0077308E">
              <w:rPr>
                <w:rFonts w:ascii="Calibri" w:eastAsia="Times New Roman" w:hAnsi="Calibri" w:cs="Calibri"/>
                <w:b/>
                <w:bCs/>
                <w:color w:val="000000"/>
              </w:rPr>
              <w:t>4</w:t>
            </w:r>
          </w:p>
        </w:tc>
        <w:tc>
          <w:tcPr>
            <w:tcW w:w="1280" w:type="dxa"/>
            <w:tcBorders>
              <w:top w:val="nil"/>
              <w:left w:val="nil"/>
              <w:bottom w:val="single" w:sz="4" w:space="0" w:color="auto"/>
              <w:right w:val="single" w:sz="4" w:space="0" w:color="auto"/>
            </w:tcBorders>
            <w:shd w:val="clear" w:color="auto" w:fill="auto"/>
            <w:noWrap/>
            <w:vAlign w:val="bottom"/>
            <w:hideMark/>
          </w:tcPr>
          <w:p w14:paraId="4EAD7B77" w14:textId="77777777"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0.383±0.053</w:t>
            </w:r>
          </w:p>
        </w:tc>
        <w:tc>
          <w:tcPr>
            <w:tcW w:w="1360" w:type="dxa"/>
            <w:tcBorders>
              <w:top w:val="nil"/>
              <w:left w:val="nil"/>
              <w:bottom w:val="single" w:sz="4" w:space="0" w:color="auto"/>
              <w:right w:val="single" w:sz="4" w:space="0" w:color="auto"/>
            </w:tcBorders>
            <w:shd w:val="clear" w:color="auto" w:fill="auto"/>
            <w:noWrap/>
            <w:vAlign w:val="bottom"/>
            <w:hideMark/>
          </w:tcPr>
          <w:p w14:paraId="70665A52" w14:textId="7A621586"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0.873±0.02</w:t>
            </w:r>
            <w:r w:rsidR="0077308E">
              <w:rPr>
                <w:rFonts w:ascii="Calibri" w:eastAsia="Times New Roman" w:hAnsi="Calibri" w:cs="Calibri"/>
                <w:b/>
                <w:bCs/>
                <w:color w:val="000000"/>
              </w:rPr>
              <w:t>8</w:t>
            </w:r>
          </w:p>
        </w:tc>
        <w:tc>
          <w:tcPr>
            <w:tcW w:w="1140" w:type="dxa"/>
            <w:tcBorders>
              <w:top w:val="nil"/>
              <w:left w:val="nil"/>
              <w:bottom w:val="single" w:sz="4" w:space="0" w:color="auto"/>
              <w:right w:val="single" w:sz="4" w:space="0" w:color="auto"/>
            </w:tcBorders>
            <w:shd w:val="clear" w:color="auto" w:fill="auto"/>
            <w:noWrap/>
            <w:vAlign w:val="bottom"/>
            <w:hideMark/>
          </w:tcPr>
          <w:p w14:paraId="21A3F0AE" w14:textId="1E9AC98F" w:rsidR="009D7AB0" w:rsidRPr="00260C63" w:rsidRDefault="009D7AB0" w:rsidP="009D7AB0">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r w:rsidR="007A6A99" w:rsidRPr="00260C63">
              <w:rPr>
                <w:rFonts w:ascii="Calibri" w:eastAsia="Times New Roman" w:hAnsi="Calibri" w:cs="Calibri"/>
                <w:b/>
                <w:bCs/>
                <w:color w:val="000000"/>
              </w:rPr>
              <w:t>0.399±0.06</w:t>
            </w:r>
            <w:r w:rsidR="0077308E">
              <w:rPr>
                <w:rFonts w:ascii="Calibri" w:eastAsia="Times New Roman" w:hAnsi="Calibri" w:cs="Calibri"/>
                <w:b/>
                <w:bCs/>
                <w:color w:val="000000"/>
              </w:rPr>
              <w:t>1</w:t>
            </w:r>
          </w:p>
        </w:tc>
      </w:tr>
    </w:tbl>
    <w:p w14:paraId="33C5CDA0" w14:textId="2C6A92B2" w:rsidR="00F7656C" w:rsidRDefault="00F7656C" w:rsidP="00E133C0">
      <w:pPr>
        <w:spacing w:after="0" w:line="240" w:lineRule="auto"/>
        <w:rPr>
          <w:rFonts w:asciiTheme="majorBidi" w:hAnsiTheme="majorBidi" w:cstheme="majorBidi"/>
          <w:b/>
          <w:bCs/>
          <w:sz w:val="24"/>
          <w:szCs w:val="24"/>
        </w:rPr>
      </w:pPr>
    </w:p>
    <w:p w14:paraId="1F5D85BF" w14:textId="28838085" w:rsidR="00C81048" w:rsidRDefault="00C81048">
      <w:pPr>
        <w:rPr>
          <w:rFonts w:asciiTheme="majorBidi" w:hAnsiTheme="majorBidi" w:cstheme="majorBidi"/>
          <w:b/>
          <w:bCs/>
          <w:sz w:val="24"/>
          <w:szCs w:val="24"/>
        </w:rPr>
      </w:pPr>
      <w:r>
        <w:rPr>
          <w:rFonts w:asciiTheme="majorBidi" w:hAnsiTheme="majorBidi" w:cstheme="majorBidi"/>
          <w:b/>
          <w:bCs/>
          <w:sz w:val="24"/>
          <w:szCs w:val="24"/>
        </w:rPr>
        <w:t xml:space="preserve">Table </w:t>
      </w:r>
      <w:r w:rsidR="00944732">
        <w:rPr>
          <w:rFonts w:asciiTheme="majorBidi" w:hAnsiTheme="majorBidi" w:cstheme="majorBidi"/>
          <w:b/>
          <w:bCs/>
          <w:sz w:val="24"/>
          <w:szCs w:val="24"/>
        </w:rPr>
        <w:t>8</w:t>
      </w:r>
      <w:r>
        <w:rPr>
          <w:rFonts w:asciiTheme="majorBidi" w:hAnsiTheme="majorBidi" w:cstheme="majorBidi"/>
          <w:b/>
          <w:bCs/>
          <w:sz w:val="24"/>
          <w:szCs w:val="24"/>
        </w:rPr>
        <w:t>: Comparison of results with other meta methods</w:t>
      </w:r>
    </w:p>
    <w:tbl>
      <w:tblPr>
        <w:tblW w:w="6414" w:type="dxa"/>
        <w:tblLook w:val="04A0" w:firstRow="1" w:lastRow="0" w:firstColumn="1" w:lastColumn="0" w:noHBand="0" w:noVBand="1"/>
      </w:tblPr>
      <w:tblGrid>
        <w:gridCol w:w="1435"/>
        <w:gridCol w:w="898"/>
        <w:gridCol w:w="1336"/>
        <w:gridCol w:w="1360"/>
        <w:gridCol w:w="1385"/>
      </w:tblGrid>
      <w:tr w:rsidR="00C81048" w:rsidRPr="00260C63" w14:paraId="10EAE830" w14:textId="77777777" w:rsidTr="00411C5F">
        <w:trPr>
          <w:trHeight w:val="29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13A30"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137128F1"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F1</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773C7379"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MCC</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526E590"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AUC-ROC</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2041A1DA"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AUC-PR</w:t>
            </w:r>
          </w:p>
        </w:tc>
      </w:tr>
      <w:tr w:rsidR="00C81048" w:rsidRPr="00260C63" w14:paraId="6CC4E874" w14:textId="77777777" w:rsidTr="00411C5F">
        <w:trPr>
          <w:trHeight w:val="29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EDA3190" w14:textId="5A582982" w:rsidR="00C81048" w:rsidRPr="00260C63" w:rsidRDefault="00C81048" w:rsidP="0087373C">
            <w:pPr>
              <w:spacing w:after="0" w:line="240" w:lineRule="auto"/>
              <w:rPr>
                <w:rFonts w:ascii="Calibri" w:eastAsia="Times New Roman" w:hAnsi="Calibri" w:cs="Calibri"/>
                <w:b/>
                <w:bCs/>
                <w:color w:val="000000"/>
              </w:rPr>
            </w:pPr>
          </w:p>
        </w:tc>
        <w:tc>
          <w:tcPr>
            <w:tcW w:w="898" w:type="dxa"/>
            <w:tcBorders>
              <w:top w:val="nil"/>
              <w:left w:val="nil"/>
              <w:bottom w:val="single" w:sz="4" w:space="0" w:color="auto"/>
              <w:right w:val="single" w:sz="4" w:space="0" w:color="auto"/>
            </w:tcBorders>
            <w:shd w:val="clear" w:color="auto" w:fill="auto"/>
            <w:noWrap/>
            <w:vAlign w:val="bottom"/>
            <w:hideMark/>
          </w:tcPr>
          <w:p w14:paraId="6BEE37D2"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336" w:type="dxa"/>
            <w:tcBorders>
              <w:top w:val="nil"/>
              <w:left w:val="nil"/>
              <w:bottom w:val="single" w:sz="4" w:space="0" w:color="auto"/>
              <w:right w:val="single" w:sz="4" w:space="0" w:color="auto"/>
            </w:tcBorders>
            <w:shd w:val="clear" w:color="auto" w:fill="auto"/>
            <w:noWrap/>
            <w:vAlign w:val="bottom"/>
            <w:hideMark/>
          </w:tcPr>
          <w:p w14:paraId="2CE058BE"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14:paraId="35B948C4"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c>
          <w:tcPr>
            <w:tcW w:w="1385" w:type="dxa"/>
            <w:tcBorders>
              <w:top w:val="nil"/>
              <w:left w:val="nil"/>
              <w:bottom w:val="single" w:sz="4" w:space="0" w:color="auto"/>
              <w:right w:val="single" w:sz="4" w:space="0" w:color="auto"/>
            </w:tcBorders>
            <w:shd w:val="clear" w:color="auto" w:fill="auto"/>
            <w:noWrap/>
            <w:vAlign w:val="bottom"/>
            <w:hideMark/>
          </w:tcPr>
          <w:p w14:paraId="20295595"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w:t>
            </w:r>
          </w:p>
        </w:tc>
      </w:tr>
      <w:tr w:rsidR="00C81048" w:rsidRPr="00260C63" w14:paraId="143FD448" w14:textId="77777777" w:rsidTr="00411C5F">
        <w:trPr>
          <w:trHeight w:val="29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916943D" w14:textId="77777777" w:rsidR="00C81048" w:rsidRPr="00260C63" w:rsidRDefault="00C81048" w:rsidP="0087373C">
            <w:pPr>
              <w:spacing w:after="0" w:line="240" w:lineRule="auto"/>
              <w:rPr>
                <w:rFonts w:ascii="Calibri" w:eastAsia="Times New Roman" w:hAnsi="Calibri" w:cs="Calibri"/>
                <w:b/>
                <w:bCs/>
                <w:color w:val="000000"/>
              </w:rPr>
            </w:pPr>
            <w:proofErr w:type="spellStart"/>
            <w:r w:rsidRPr="00260C63">
              <w:rPr>
                <w:rFonts w:ascii="Calibri" w:eastAsia="Times New Roman" w:hAnsi="Calibri" w:cs="Calibri"/>
                <w:b/>
                <w:bCs/>
                <w:color w:val="000000"/>
              </w:rPr>
              <w:t>Logreg</w:t>
            </w:r>
            <w:proofErr w:type="spellEnd"/>
          </w:p>
        </w:tc>
        <w:tc>
          <w:tcPr>
            <w:tcW w:w="898" w:type="dxa"/>
            <w:tcBorders>
              <w:top w:val="nil"/>
              <w:left w:val="nil"/>
              <w:bottom w:val="single" w:sz="4" w:space="0" w:color="auto"/>
              <w:right w:val="single" w:sz="4" w:space="0" w:color="auto"/>
            </w:tcBorders>
            <w:shd w:val="clear" w:color="auto" w:fill="auto"/>
            <w:noWrap/>
            <w:vAlign w:val="bottom"/>
            <w:hideMark/>
          </w:tcPr>
          <w:p w14:paraId="40E73E39" w14:textId="39213A4E"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0.4</w:t>
            </w:r>
            <w:r>
              <w:rPr>
                <w:rFonts w:ascii="Calibri" w:eastAsia="Times New Roman" w:hAnsi="Calibri" w:cs="Calibri"/>
                <w:b/>
                <w:bCs/>
                <w:color w:val="000000"/>
              </w:rPr>
              <w:t>86</w:t>
            </w:r>
          </w:p>
        </w:tc>
        <w:tc>
          <w:tcPr>
            <w:tcW w:w="1336" w:type="dxa"/>
            <w:tcBorders>
              <w:top w:val="nil"/>
              <w:left w:val="nil"/>
              <w:bottom w:val="single" w:sz="4" w:space="0" w:color="auto"/>
              <w:right w:val="single" w:sz="4" w:space="0" w:color="auto"/>
            </w:tcBorders>
            <w:shd w:val="clear" w:color="auto" w:fill="auto"/>
            <w:noWrap/>
            <w:vAlign w:val="bottom"/>
            <w:hideMark/>
          </w:tcPr>
          <w:p w14:paraId="024AE382" w14:textId="7F3EAC28"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w:t>
            </w:r>
            <w:r>
              <w:rPr>
                <w:rFonts w:ascii="Calibri" w:eastAsia="Times New Roman" w:hAnsi="Calibri" w:cs="Calibri"/>
                <w:b/>
                <w:bCs/>
                <w:color w:val="000000"/>
              </w:rPr>
              <w:t>449</w:t>
            </w:r>
          </w:p>
        </w:tc>
        <w:tc>
          <w:tcPr>
            <w:tcW w:w="1360" w:type="dxa"/>
            <w:tcBorders>
              <w:top w:val="nil"/>
              <w:left w:val="nil"/>
              <w:bottom w:val="single" w:sz="4" w:space="0" w:color="auto"/>
              <w:right w:val="single" w:sz="4" w:space="0" w:color="auto"/>
            </w:tcBorders>
            <w:shd w:val="clear" w:color="auto" w:fill="auto"/>
            <w:noWrap/>
            <w:vAlign w:val="bottom"/>
            <w:hideMark/>
          </w:tcPr>
          <w:p w14:paraId="0E069AB1" w14:textId="54106702"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w:t>
            </w:r>
            <w:r>
              <w:rPr>
                <w:rFonts w:ascii="Calibri" w:eastAsia="Times New Roman" w:hAnsi="Calibri" w:cs="Calibri"/>
                <w:b/>
                <w:bCs/>
                <w:color w:val="000000"/>
              </w:rPr>
              <w:t>918</w:t>
            </w:r>
          </w:p>
        </w:tc>
        <w:tc>
          <w:tcPr>
            <w:tcW w:w="1385" w:type="dxa"/>
            <w:tcBorders>
              <w:top w:val="nil"/>
              <w:left w:val="nil"/>
              <w:bottom w:val="single" w:sz="4" w:space="0" w:color="auto"/>
              <w:right w:val="single" w:sz="4" w:space="0" w:color="auto"/>
            </w:tcBorders>
            <w:shd w:val="clear" w:color="auto" w:fill="auto"/>
            <w:noWrap/>
            <w:vAlign w:val="bottom"/>
            <w:hideMark/>
          </w:tcPr>
          <w:p w14:paraId="2E692F14" w14:textId="62416A3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0.</w:t>
            </w:r>
            <w:r>
              <w:rPr>
                <w:rFonts w:ascii="Calibri" w:eastAsia="Times New Roman" w:hAnsi="Calibri" w:cs="Calibri"/>
                <w:b/>
                <w:bCs/>
                <w:color w:val="000000"/>
              </w:rPr>
              <w:t>583</w:t>
            </w:r>
          </w:p>
        </w:tc>
      </w:tr>
      <w:tr w:rsidR="00C81048" w:rsidRPr="00260C63" w14:paraId="433FBE39" w14:textId="77777777" w:rsidTr="00411C5F">
        <w:trPr>
          <w:trHeight w:val="29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BF829A" w14:textId="7777777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RF</w:t>
            </w:r>
          </w:p>
        </w:tc>
        <w:tc>
          <w:tcPr>
            <w:tcW w:w="898" w:type="dxa"/>
            <w:tcBorders>
              <w:top w:val="nil"/>
              <w:left w:val="nil"/>
              <w:bottom w:val="single" w:sz="4" w:space="0" w:color="auto"/>
              <w:right w:val="single" w:sz="4" w:space="0" w:color="auto"/>
            </w:tcBorders>
            <w:shd w:val="clear" w:color="auto" w:fill="auto"/>
            <w:noWrap/>
            <w:vAlign w:val="bottom"/>
            <w:hideMark/>
          </w:tcPr>
          <w:p w14:paraId="71574FB8" w14:textId="1169D41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0.42</w:t>
            </w:r>
            <w:r>
              <w:rPr>
                <w:rFonts w:ascii="Calibri" w:eastAsia="Times New Roman" w:hAnsi="Calibri" w:cs="Calibri"/>
                <w:b/>
                <w:bCs/>
                <w:color w:val="000000"/>
              </w:rPr>
              <w:t>6</w:t>
            </w:r>
          </w:p>
        </w:tc>
        <w:tc>
          <w:tcPr>
            <w:tcW w:w="1336" w:type="dxa"/>
            <w:tcBorders>
              <w:top w:val="nil"/>
              <w:left w:val="nil"/>
              <w:bottom w:val="single" w:sz="4" w:space="0" w:color="auto"/>
              <w:right w:val="single" w:sz="4" w:space="0" w:color="auto"/>
            </w:tcBorders>
            <w:shd w:val="clear" w:color="auto" w:fill="auto"/>
            <w:noWrap/>
            <w:vAlign w:val="bottom"/>
            <w:hideMark/>
          </w:tcPr>
          <w:p w14:paraId="3D9A4645" w14:textId="3131C299"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0.3</w:t>
            </w:r>
            <w:r>
              <w:rPr>
                <w:rFonts w:ascii="Calibri" w:eastAsia="Times New Roman" w:hAnsi="Calibri" w:cs="Calibri"/>
                <w:b/>
                <w:bCs/>
                <w:color w:val="000000"/>
              </w:rPr>
              <w:t>81</w:t>
            </w:r>
          </w:p>
        </w:tc>
        <w:tc>
          <w:tcPr>
            <w:tcW w:w="1360" w:type="dxa"/>
            <w:tcBorders>
              <w:top w:val="nil"/>
              <w:left w:val="nil"/>
              <w:bottom w:val="single" w:sz="4" w:space="0" w:color="auto"/>
              <w:right w:val="single" w:sz="4" w:space="0" w:color="auto"/>
            </w:tcBorders>
            <w:shd w:val="clear" w:color="auto" w:fill="auto"/>
            <w:noWrap/>
            <w:vAlign w:val="bottom"/>
            <w:hideMark/>
          </w:tcPr>
          <w:p w14:paraId="6286ABCB" w14:textId="3650C99E"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0.87</w:t>
            </w:r>
            <w:r>
              <w:rPr>
                <w:rFonts w:ascii="Calibri" w:eastAsia="Times New Roman" w:hAnsi="Calibri" w:cs="Calibri"/>
                <w:b/>
                <w:bCs/>
                <w:color w:val="000000"/>
              </w:rPr>
              <w:t>4</w:t>
            </w:r>
          </w:p>
        </w:tc>
        <w:tc>
          <w:tcPr>
            <w:tcW w:w="1385" w:type="dxa"/>
            <w:tcBorders>
              <w:top w:val="nil"/>
              <w:left w:val="nil"/>
              <w:bottom w:val="single" w:sz="4" w:space="0" w:color="auto"/>
              <w:right w:val="single" w:sz="4" w:space="0" w:color="auto"/>
            </w:tcBorders>
            <w:shd w:val="clear" w:color="auto" w:fill="auto"/>
            <w:noWrap/>
            <w:vAlign w:val="bottom"/>
            <w:hideMark/>
          </w:tcPr>
          <w:p w14:paraId="637965B5" w14:textId="0B44ADC9"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0.39</w:t>
            </w:r>
            <w:r>
              <w:rPr>
                <w:rFonts w:ascii="Calibri" w:eastAsia="Times New Roman" w:hAnsi="Calibri" w:cs="Calibri"/>
                <w:b/>
                <w:bCs/>
                <w:color w:val="000000"/>
              </w:rPr>
              <w:t>3</w:t>
            </w:r>
          </w:p>
        </w:tc>
      </w:tr>
      <w:tr w:rsidR="00C81048" w:rsidRPr="00260C63" w14:paraId="770E2F66" w14:textId="77777777" w:rsidTr="00411C5F">
        <w:trPr>
          <w:trHeight w:val="29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65A389A" w14:textId="60CFC8DF" w:rsidR="00C81048" w:rsidRPr="00260C63" w:rsidRDefault="00C81048" w:rsidP="0087373C">
            <w:pPr>
              <w:spacing w:after="0" w:line="240" w:lineRule="auto"/>
              <w:rPr>
                <w:rFonts w:ascii="Calibri" w:eastAsia="Times New Roman" w:hAnsi="Calibri" w:cs="Calibri"/>
                <w:b/>
                <w:bCs/>
                <w:color w:val="000000"/>
              </w:rPr>
            </w:pPr>
            <w:r>
              <w:rPr>
                <w:rFonts w:ascii="Calibri" w:eastAsia="Times New Roman" w:hAnsi="Calibri" w:cs="Calibri"/>
                <w:b/>
                <w:bCs/>
                <w:color w:val="000000"/>
              </w:rPr>
              <w:t>Meta-PPISP</w:t>
            </w:r>
          </w:p>
        </w:tc>
        <w:tc>
          <w:tcPr>
            <w:tcW w:w="898" w:type="dxa"/>
            <w:tcBorders>
              <w:top w:val="nil"/>
              <w:left w:val="nil"/>
              <w:bottom w:val="single" w:sz="4" w:space="0" w:color="auto"/>
              <w:right w:val="single" w:sz="4" w:space="0" w:color="auto"/>
            </w:tcBorders>
            <w:shd w:val="clear" w:color="auto" w:fill="auto"/>
            <w:noWrap/>
            <w:vAlign w:val="bottom"/>
            <w:hideMark/>
          </w:tcPr>
          <w:p w14:paraId="5ADC357A" w14:textId="311867AD"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w:t>
            </w:r>
            <w:r>
              <w:rPr>
                <w:rFonts w:ascii="Calibri" w:eastAsia="Times New Roman" w:hAnsi="Calibri" w:cs="Calibri"/>
                <w:b/>
                <w:bCs/>
                <w:color w:val="000000"/>
              </w:rPr>
              <w:t>332</w:t>
            </w:r>
          </w:p>
        </w:tc>
        <w:tc>
          <w:tcPr>
            <w:tcW w:w="1336" w:type="dxa"/>
            <w:tcBorders>
              <w:top w:val="nil"/>
              <w:left w:val="nil"/>
              <w:bottom w:val="single" w:sz="4" w:space="0" w:color="auto"/>
              <w:right w:val="single" w:sz="4" w:space="0" w:color="auto"/>
            </w:tcBorders>
            <w:shd w:val="clear" w:color="auto" w:fill="auto"/>
            <w:noWrap/>
            <w:vAlign w:val="bottom"/>
            <w:hideMark/>
          </w:tcPr>
          <w:p w14:paraId="4CFC736B" w14:textId="59676405" w:rsidR="00C81048" w:rsidRPr="00260C63" w:rsidRDefault="00C81048" w:rsidP="0087373C">
            <w:pPr>
              <w:spacing w:after="0" w:line="240" w:lineRule="auto"/>
              <w:rPr>
                <w:rFonts w:ascii="Calibri" w:eastAsia="Times New Roman" w:hAnsi="Calibri" w:cs="Calibri"/>
                <w:b/>
                <w:bCs/>
                <w:color w:val="000000"/>
              </w:rPr>
            </w:pPr>
            <w:r>
              <w:rPr>
                <w:rFonts w:ascii="Calibri" w:eastAsia="Times New Roman" w:hAnsi="Calibri" w:cs="Calibri"/>
                <w:b/>
                <w:bCs/>
                <w:color w:val="000000"/>
              </w:rPr>
              <w:t>0.275</w:t>
            </w:r>
          </w:p>
        </w:tc>
        <w:tc>
          <w:tcPr>
            <w:tcW w:w="1360" w:type="dxa"/>
            <w:tcBorders>
              <w:top w:val="nil"/>
              <w:left w:val="nil"/>
              <w:bottom w:val="single" w:sz="4" w:space="0" w:color="auto"/>
              <w:right w:val="single" w:sz="4" w:space="0" w:color="auto"/>
            </w:tcBorders>
            <w:shd w:val="clear" w:color="auto" w:fill="auto"/>
            <w:noWrap/>
            <w:vAlign w:val="bottom"/>
            <w:hideMark/>
          </w:tcPr>
          <w:p w14:paraId="0BE4B182" w14:textId="3ADA1E12"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w:t>
            </w:r>
            <w:r>
              <w:rPr>
                <w:rFonts w:ascii="Calibri" w:eastAsia="Times New Roman" w:hAnsi="Calibri" w:cs="Calibri"/>
                <w:b/>
                <w:bCs/>
                <w:color w:val="000000"/>
              </w:rPr>
              <w:t>794</w:t>
            </w:r>
          </w:p>
        </w:tc>
        <w:tc>
          <w:tcPr>
            <w:tcW w:w="1385" w:type="dxa"/>
            <w:tcBorders>
              <w:top w:val="nil"/>
              <w:left w:val="nil"/>
              <w:bottom w:val="single" w:sz="4" w:space="0" w:color="auto"/>
              <w:right w:val="single" w:sz="4" w:space="0" w:color="auto"/>
            </w:tcBorders>
            <w:shd w:val="clear" w:color="auto" w:fill="auto"/>
            <w:noWrap/>
            <w:vAlign w:val="bottom"/>
            <w:hideMark/>
          </w:tcPr>
          <w:p w14:paraId="5F7A6F56" w14:textId="3DE95DC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0.</w:t>
            </w:r>
            <w:r>
              <w:rPr>
                <w:rFonts w:ascii="Calibri" w:eastAsia="Times New Roman" w:hAnsi="Calibri" w:cs="Calibri"/>
                <w:b/>
                <w:bCs/>
                <w:color w:val="000000"/>
              </w:rPr>
              <w:t>251</w:t>
            </w:r>
          </w:p>
        </w:tc>
      </w:tr>
      <w:tr w:rsidR="00C81048" w:rsidRPr="00260C63" w14:paraId="72C72B5A" w14:textId="77777777" w:rsidTr="00411C5F">
        <w:trPr>
          <w:trHeight w:val="29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3D513D" w14:textId="4268CA66" w:rsidR="00C81048" w:rsidRPr="00260C63" w:rsidRDefault="00C81048" w:rsidP="0087373C">
            <w:pPr>
              <w:spacing w:after="0" w:line="240" w:lineRule="auto"/>
              <w:rPr>
                <w:rFonts w:ascii="Calibri" w:eastAsia="Times New Roman" w:hAnsi="Calibri" w:cs="Calibri"/>
                <w:b/>
                <w:bCs/>
                <w:color w:val="000000"/>
              </w:rPr>
            </w:pPr>
            <w:r>
              <w:rPr>
                <w:rFonts w:ascii="Calibri" w:eastAsia="Times New Roman" w:hAnsi="Calibri" w:cs="Calibri"/>
                <w:b/>
                <w:bCs/>
                <w:color w:val="000000"/>
              </w:rPr>
              <w:t>VORFFIP</w:t>
            </w:r>
          </w:p>
        </w:tc>
        <w:tc>
          <w:tcPr>
            <w:tcW w:w="898" w:type="dxa"/>
            <w:tcBorders>
              <w:top w:val="nil"/>
              <w:left w:val="nil"/>
              <w:bottom w:val="single" w:sz="4" w:space="0" w:color="auto"/>
              <w:right w:val="single" w:sz="4" w:space="0" w:color="auto"/>
            </w:tcBorders>
            <w:shd w:val="clear" w:color="auto" w:fill="auto"/>
            <w:noWrap/>
            <w:vAlign w:val="bottom"/>
            <w:hideMark/>
          </w:tcPr>
          <w:p w14:paraId="45EDE8D7" w14:textId="288734F8"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0.4</w:t>
            </w:r>
            <w:r>
              <w:rPr>
                <w:rFonts w:ascii="Calibri" w:eastAsia="Times New Roman" w:hAnsi="Calibri" w:cs="Calibri"/>
                <w:b/>
                <w:bCs/>
                <w:color w:val="000000"/>
              </w:rPr>
              <w:t>57</w:t>
            </w:r>
          </w:p>
        </w:tc>
        <w:tc>
          <w:tcPr>
            <w:tcW w:w="1336" w:type="dxa"/>
            <w:tcBorders>
              <w:top w:val="nil"/>
              <w:left w:val="nil"/>
              <w:bottom w:val="single" w:sz="4" w:space="0" w:color="auto"/>
              <w:right w:val="single" w:sz="4" w:space="0" w:color="auto"/>
            </w:tcBorders>
            <w:shd w:val="clear" w:color="auto" w:fill="auto"/>
            <w:noWrap/>
            <w:vAlign w:val="bottom"/>
            <w:hideMark/>
          </w:tcPr>
          <w:p w14:paraId="530A6AF4" w14:textId="37DBB181"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w:t>
            </w:r>
            <w:r>
              <w:rPr>
                <w:rFonts w:ascii="Calibri" w:eastAsia="Times New Roman" w:hAnsi="Calibri" w:cs="Calibri"/>
                <w:b/>
                <w:bCs/>
                <w:color w:val="000000"/>
              </w:rPr>
              <w:t>416</w:t>
            </w:r>
          </w:p>
        </w:tc>
        <w:tc>
          <w:tcPr>
            <w:tcW w:w="1360" w:type="dxa"/>
            <w:tcBorders>
              <w:top w:val="nil"/>
              <w:left w:val="nil"/>
              <w:bottom w:val="single" w:sz="4" w:space="0" w:color="auto"/>
              <w:right w:val="single" w:sz="4" w:space="0" w:color="auto"/>
            </w:tcBorders>
            <w:shd w:val="clear" w:color="auto" w:fill="auto"/>
            <w:noWrap/>
            <w:vAlign w:val="bottom"/>
            <w:hideMark/>
          </w:tcPr>
          <w:p w14:paraId="51B5ED3A" w14:textId="116E9F80"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0.8</w:t>
            </w:r>
            <w:r>
              <w:rPr>
                <w:rFonts w:ascii="Calibri" w:eastAsia="Times New Roman" w:hAnsi="Calibri" w:cs="Calibri"/>
                <w:b/>
                <w:bCs/>
                <w:color w:val="000000"/>
              </w:rPr>
              <w:t>88</w:t>
            </w:r>
          </w:p>
        </w:tc>
        <w:tc>
          <w:tcPr>
            <w:tcW w:w="1385" w:type="dxa"/>
            <w:tcBorders>
              <w:top w:val="nil"/>
              <w:left w:val="nil"/>
              <w:bottom w:val="single" w:sz="4" w:space="0" w:color="auto"/>
              <w:right w:val="single" w:sz="4" w:space="0" w:color="auto"/>
            </w:tcBorders>
            <w:shd w:val="clear" w:color="auto" w:fill="auto"/>
            <w:noWrap/>
            <w:vAlign w:val="bottom"/>
            <w:hideMark/>
          </w:tcPr>
          <w:p w14:paraId="4B5ABB10" w14:textId="365E9BA7" w:rsidR="00C81048" w:rsidRPr="00260C63" w:rsidRDefault="00C81048" w:rsidP="0087373C">
            <w:pPr>
              <w:spacing w:after="0" w:line="240" w:lineRule="auto"/>
              <w:rPr>
                <w:rFonts w:ascii="Calibri" w:eastAsia="Times New Roman" w:hAnsi="Calibri" w:cs="Calibri"/>
                <w:b/>
                <w:bCs/>
                <w:color w:val="000000"/>
              </w:rPr>
            </w:pPr>
            <w:r w:rsidRPr="00260C63">
              <w:rPr>
                <w:rFonts w:ascii="Calibri" w:eastAsia="Times New Roman" w:hAnsi="Calibri" w:cs="Calibri"/>
                <w:b/>
                <w:bCs/>
                <w:color w:val="000000"/>
              </w:rPr>
              <w:t> 0.</w:t>
            </w:r>
            <w:r>
              <w:rPr>
                <w:rFonts w:ascii="Calibri" w:eastAsia="Times New Roman" w:hAnsi="Calibri" w:cs="Calibri"/>
                <w:b/>
                <w:bCs/>
                <w:color w:val="000000"/>
              </w:rPr>
              <w:t>483</w:t>
            </w:r>
          </w:p>
        </w:tc>
      </w:tr>
    </w:tbl>
    <w:p w14:paraId="39069E9B" w14:textId="77777777" w:rsidR="00E03BDA" w:rsidRDefault="00E03BDA" w:rsidP="00E03BDA">
      <w:pPr>
        <w:spacing w:after="0" w:line="240" w:lineRule="auto"/>
        <w:rPr>
          <w:rFonts w:asciiTheme="majorBidi" w:hAnsiTheme="majorBidi" w:cstheme="majorBidi"/>
          <w:b/>
          <w:bCs/>
          <w:sz w:val="24"/>
          <w:szCs w:val="24"/>
        </w:rPr>
      </w:pPr>
    </w:p>
    <w:p w14:paraId="0ABDC45A" w14:textId="77777777" w:rsidR="00944732" w:rsidRDefault="00944732">
      <w:pPr>
        <w:rPr>
          <w:rFonts w:asciiTheme="majorBidi" w:hAnsiTheme="majorBidi" w:cstheme="majorBidi"/>
          <w:b/>
          <w:bCs/>
          <w:sz w:val="24"/>
          <w:szCs w:val="24"/>
        </w:rPr>
      </w:pPr>
      <w:r>
        <w:rPr>
          <w:rFonts w:asciiTheme="majorBidi" w:hAnsiTheme="majorBidi" w:cstheme="majorBidi"/>
          <w:b/>
          <w:bCs/>
          <w:sz w:val="24"/>
          <w:szCs w:val="24"/>
        </w:rPr>
        <w:br w:type="page"/>
      </w:r>
    </w:p>
    <w:p w14:paraId="587E103A" w14:textId="18B0B98E" w:rsidR="00944732" w:rsidRDefault="00944732" w:rsidP="00944732">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Table 9:  Kolmogorov-Smirnov p-values at 95% significance for F1 and MCC scores</w:t>
      </w:r>
    </w:p>
    <w:p w14:paraId="4ECB2BB7" w14:textId="77777777" w:rsidR="00944732" w:rsidRDefault="00944732" w:rsidP="00944732">
      <w:pPr>
        <w:spacing w:after="0" w:line="240" w:lineRule="auto"/>
        <w:rPr>
          <w:rFonts w:asciiTheme="majorBidi" w:hAnsiTheme="majorBidi" w:cstheme="majorBidi"/>
          <w:b/>
          <w:bCs/>
          <w:sz w:val="24"/>
          <w:szCs w:val="24"/>
        </w:rPr>
      </w:pPr>
    </w:p>
    <w:tbl>
      <w:tblPr>
        <w:tblStyle w:val="TableGrid"/>
        <w:tblW w:w="5665" w:type="dxa"/>
        <w:tblLayout w:type="fixed"/>
        <w:tblLook w:val="04A0" w:firstRow="1" w:lastRow="0" w:firstColumn="1" w:lastColumn="0" w:noHBand="0" w:noVBand="1"/>
      </w:tblPr>
      <w:tblGrid>
        <w:gridCol w:w="2148"/>
        <w:gridCol w:w="1537"/>
        <w:gridCol w:w="1980"/>
      </w:tblGrid>
      <w:tr w:rsidR="00944732" w14:paraId="72D987D1" w14:textId="77777777" w:rsidTr="00944732">
        <w:trPr>
          <w:trHeight w:val="248"/>
        </w:trPr>
        <w:tc>
          <w:tcPr>
            <w:tcW w:w="2148" w:type="dxa"/>
          </w:tcPr>
          <w:p w14:paraId="774175CE" w14:textId="77777777"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F-score</w:t>
            </w:r>
          </w:p>
        </w:tc>
        <w:tc>
          <w:tcPr>
            <w:tcW w:w="1537" w:type="dxa"/>
          </w:tcPr>
          <w:p w14:paraId="25515FE4" w14:textId="77777777" w:rsidR="00944732" w:rsidRDefault="00944732" w:rsidP="00292B46">
            <w:pPr>
              <w:rPr>
                <w:rFonts w:asciiTheme="majorBidi" w:hAnsiTheme="majorBidi" w:cstheme="majorBidi"/>
                <w:b/>
                <w:bCs/>
                <w:sz w:val="24"/>
                <w:szCs w:val="24"/>
              </w:rPr>
            </w:pPr>
          </w:p>
        </w:tc>
        <w:tc>
          <w:tcPr>
            <w:tcW w:w="1980" w:type="dxa"/>
          </w:tcPr>
          <w:p w14:paraId="3DD871A4" w14:textId="77777777" w:rsidR="00944732" w:rsidRDefault="00944732" w:rsidP="00292B46">
            <w:pPr>
              <w:rPr>
                <w:rFonts w:asciiTheme="majorBidi" w:hAnsiTheme="majorBidi" w:cstheme="majorBidi"/>
                <w:b/>
                <w:bCs/>
                <w:sz w:val="24"/>
                <w:szCs w:val="24"/>
              </w:rPr>
            </w:pPr>
          </w:p>
        </w:tc>
      </w:tr>
      <w:tr w:rsidR="00944732" w14:paraId="6A737667" w14:textId="77777777" w:rsidTr="00944732">
        <w:trPr>
          <w:trHeight w:val="727"/>
        </w:trPr>
        <w:tc>
          <w:tcPr>
            <w:tcW w:w="2148" w:type="dxa"/>
          </w:tcPr>
          <w:p w14:paraId="1E3C4BD2" w14:textId="77777777" w:rsidR="00944732" w:rsidRDefault="00944732" w:rsidP="00292B46">
            <w:pPr>
              <w:rPr>
                <w:rFonts w:asciiTheme="majorBidi" w:hAnsiTheme="majorBidi" w:cstheme="majorBidi"/>
                <w:b/>
                <w:bCs/>
                <w:sz w:val="24"/>
                <w:szCs w:val="24"/>
              </w:rPr>
            </w:pPr>
          </w:p>
        </w:tc>
        <w:tc>
          <w:tcPr>
            <w:tcW w:w="1537" w:type="dxa"/>
          </w:tcPr>
          <w:p w14:paraId="0A358A8A" w14:textId="77777777"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Meta-PPISP</w:t>
            </w:r>
          </w:p>
        </w:tc>
        <w:tc>
          <w:tcPr>
            <w:tcW w:w="1980" w:type="dxa"/>
          </w:tcPr>
          <w:p w14:paraId="43107C0A" w14:textId="77777777"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VORFFIP</w:t>
            </w:r>
          </w:p>
        </w:tc>
      </w:tr>
      <w:tr w:rsidR="00944732" w14:paraId="13FBF6E1" w14:textId="77777777" w:rsidTr="00944732">
        <w:trPr>
          <w:trHeight w:val="248"/>
        </w:trPr>
        <w:tc>
          <w:tcPr>
            <w:tcW w:w="2148" w:type="dxa"/>
          </w:tcPr>
          <w:p w14:paraId="6A924766" w14:textId="77777777" w:rsidR="00944732" w:rsidRDefault="00944732" w:rsidP="00292B46">
            <w:pPr>
              <w:rPr>
                <w:rFonts w:asciiTheme="majorBidi" w:hAnsiTheme="majorBidi" w:cstheme="majorBidi"/>
                <w:b/>
                <w:bCs/>
                <w:sz w:val="24"/>
                <w:szCs w:val="24"/>
              </w:rPr>
            </w:pPr>
            <w:proofErr w:type="spellStart"/>
            <w:r>
              <w:rPr>
                <w:rFonts w:asciiTheme="majorBidi" w:hAnsiTheme="majorBidi" w:cstheme="majorBidi"/>
                <w:b/>
                <w:bCs/>
                <w:sz w:val="24"/>
                <w:szCs w:val="24"/>
              </w:rPr>
              <w:t>Logreg</w:t>
            </w:r>
            <w:proofErr w:type="spellEnd"/>
          </w:p>
        </w:tc>
        <w:tc>
          <w:tcPr>
            <w:tcW w:w="1537" w:type="dxa"/>
          </w:tcPr>
          <w:p w14:paraId="08CA092C" w14:textId="2477070B"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7.98E-15</w:t>
            </w:r>
          </w:p>
        </w:tc>
        <w:tc>
          <w:tcPr>
            <w:tcW w:w="1980" w:type="dxa"/>
          </w:tcPr>
          <w:p w14:paraId="49CE8CCA" w14:textId="600DEB93"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7.13E-04</w:t>
            </w:r>
          </w:p>
        </w:tc>
      </w:tr>
      <w:tr w:rsidR="00944732" w14:paraId="2E4F8BD5" w14:textId="77777777" w:rsidTr="00944732">
        <w:trPr>
          <w:trHeight w:val="248"/>
        </w:trPr>
        <w:tc>
          <w:tcPr>
            <w:tcW w:w="2148" w:type="dxa"/>
          </w:tcPr>
          <w:p w14:paraId="443AD2E1" w14:textId="77777777"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RF</w:t>
            </w:r>
          </w:p>
        </w:tc>
        <w:tc>
          <w:tcPr>
            <w:tcW w:w="1537" w:type="dxa"/>
          </w:tcPr>
          <w:p w14:paraId="1FB8E3F9" w14:textId="49EA9A48"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1.59E-05</w:t>
            </w:r>
          </w:p>
        </w:tc>
        <w:tc>
          <w:tcPr>
            <w:tcW w:w="1980" w:type="dxa"/>
          </w:tcPr>
          <w:p w14:paraId="130E7FF5" w14:textId="298487E4"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5.91E-03</w:t>
            </w:r>
          </w:p>
        </w:tc>
      </w:tr>
      <w:tr w:rsidR="00944732" w14:paraId="5440CAFF" w14:textId="77777777" w:rsidTr="00944732">
        <w:trPr>
          <w:trHeight w:val="239"/>
        </w:trPr>
        <w:tc>
          <w:tcPr>
            <w:tcW w:w="2148" w:type="dxa"/>
          </w:tcPr>
          <w:p w14:paraId="3CB43C33" w14:textId="77777777" w:rsidR="00944732" w:rsidRDefault="00944732" w:rsidP="00292B46">
            <w:pPr>
              <w:rPr>
                <w:rFonts w:asciiTheme="majorBidi" w:hAnsiTheme="majorBidi" w:cstheme="majorBidi"/>
                <w:b/>
                <w:bCs/>
                <w:sz w:val="24"/>
                <w:szCs w:val="24"/>
              </w:rPr>
            </w:pPr>
          </w:p>
        </w:tc>
        <w:tc>
          <w:tcPr>
            <w:tcW w:w="1537" w:type="dxa"/>
          </w:tcPr>
          <w:p w14:paraId="697657DA" w14:textId="77777777" w:rsidR="00944732" w:rsidRDefault="00944732" w:rsidP="00292B46">
            <w:pPr>
              <w:rPr>
                <w:rFonts w:asciiTheme="majorBidi" w:hAnsiTheme="majorBidi" w:cstheme="majorBidi"/>
                <w:b/>
                <w:bCs/>
                <w:sz w:val="24"/>
                <w:szCs w:val="24"/>
              </w:rPr>
            </w:pPr>
          </w:p>
        </w:tc>
        <w:tc>
          <w:tcPr>
            <w:tcW w:w="1980" w:type="dxa"/>
          </w:tcPr>
          <w:p w14:paraId="7C15328A" w14:textId="77777777" w:rsidR="00944732" w:rsidRDefault="00944732" w:rsidP="00292B46">
            <w:pPr>
              <w:rPr>
                <w:rFonts w:asciiTheme="majorBidi" w:hAnsiTheme="majorBidi" w:cstheme="majorBidi"/>
                <w:b/>
                <w:bCs/>
                <w:sz w:val="24"/>
                <w:szCs w:val="24"/>
              </w:rPr>
            </w:pPr>
          </w:p>
        </w:tc>
      </w:tr>
      <w:tr w:rsidR="00944732" w14:paraId="2D86176F" w14:textId="77777777" w:rsidTr="00944732">
        <w:trPr>
          <w:trHeight w:val="487"/>
        </w:trPr>
        <w:tc>
          <w:tcPr>
            <w:tcW w:w="2148" w:type="dxa"/>
          </w:tcPr>
          <w:p w14:paraId="54B88402" w14:textId="77777777"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MCC-score</w:t>
            </w:r>
          </w:p>
        </w:tc>
        <w:tc>
          <w:tcPr>
            <w:tcW w:w="1537" w:type="dxa"/>
          </w:tcPr>
          <w:p w14:paraId="45AD25BB" w14:textId="77777777" w:rsidR="00944732" w:rsidRDefault="00944732" w:rsidP="00292B46">
            <w:pPr>
              <w:rPr>
                <w:rFonts w:asciiTheme="majorBidi" w:hAnsiTheme="majorBidi" w:cstheme="majorBidi"/>
                <w:b/>
                <w:bCs/>
                <w:sz w:val="24"/>
                <w:szCs w:val="24"/>
              </w:rPr>
            </w:pPr>
          </w:p>
        </w:tc>
        <w:tc>
          <w:tcPr>
            <w:tcW w:w="1980" w:type="dxa"/>
          </w:tcPr>
          <w:p w14:paraId="1E8D4B15" w14:textId="77777777" w:rsidR="00944732" w:rsidRDefault="00944732" w:rsidP="00292B46">
            <w:pPr>
              <w:rPr>
                <w:rFonts w:asciiTheme="majorBidi" w:hAnsiTheme="majorBidi" w:cstheme="majorBidi"/>
                <w:b/>
                <w:bCs/>
                <w:sz w:val="24"/>
                <w:szCs w:val="24"/>
              </w:rPr>
            </w:pPr>
          </w:p>
        </w:tc>
      </w:tr>
      <w:tr w:rsidR="00944732" w14:paraId="1BB9476C" w14:textId="77777777" w:rsidTr="00944732">
        <w:trPr>
          <w:trHeight w:val="248"/>
        </w:trPr>
        <w:tc>
          <w:tcPr>
            <w:tcW w:w="2148" w:type="dxa"/>
          </w:tcPr>
          <w:p w14:paraId="0C3DB6A6" w14:textId="77777777" w:rsidR="00944732" w:rsidRDefault="00944732" w:rsidP="00292B46">
            <w:pPr>
              <w:rPr>
                <w:rFonts w:asciiTheme="majorBidi" w:hAnsiTheme="majorBidi" w:cstheme="majorBidi"/>
                <w:b/>
                <w:bCs/>
                <w:sz w:val="24"/>
                <w:szCs w:val="24"/>
              </w:rPr>
            </w:pPr>
            <w:proofErr w:type="spellStart"/>
            <w:r>
              <w:rPr>
                <w:rFonts w:asciiTheme="majorBidi" w:hAnsiTheme="majorBidi" w:cstheme="majorBidi"/>
                <w:b/>
                <w:bCs/>
                <w:sz w:val="24"/>
                <w:szCs w:val="24"/>
              </w:rPr>
              <w:t>Logreg</w:t>
            </w:r>
            <w:proofErr w:type="spellEnd"/>
          </w:p>
        </w:tc>
        <w:tc>
          <w:tcPr>
            <w:tcW w:w="1537" w:type="dxa"/>
          </w:tcPr>
          <w:p w14:paraId="3694B00F" w14:textId="67ADF7BA"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1.02E-22</w:t>
            </w:r>
          </w:p>
        </w:tc>
        <w:tc>
          <w:tcPr>
            <w:tcW w:w="1980" w:type="dxa"/>
          </w:tcPr>
          <w:p w14:paraId="0132FA4F" w14:textId="490409A5"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2.52E-05</w:t>
            </w:r>
          </w:p>
        </w:tc>
      </w:tr>
      <w:tr w:rsidR="00944732" w14:paraId="1E0E1F7B" w14:textId="77777777" w:rsidTr="00944732">
        <w:trPr>
          <w:trHeight w:val="248"/>
        </w:trPr>
        <w:tc>
          <w:tcPr>
            <w:tcW w:w="2148" w:type="dxa"/>
          </w:tcPr>
          <w:p w14:paraId="2DF5BFD8" w14:textId="77777777"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RF</w:t>
            </w:r>
          </w:p>
        </w:tc>
        <w:tc>
          <w:tcPr>
            <w:tcW w:w="1537" w:type="dxa"/>
          </w:tcPr>
          <w:p w14:paraId="47CD9CFE" w14:textId="081A2532"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7.89E-10</w:t>
            </w:r>
          </w:p>
        </w:tc>
        <w:tc>
          <w:tcPr>
            <w:tcW w:w="1980" w:type="dxa"/>
          </w:tcPr>
          <w:p w14:paraId="360CA476" w14:textId="4C15EBF0" w:rsidR="00944732" w:rsidRDefault="00944732" w:rsidP="00292B46">
            <w:pPr>
              <w:rPr>
                <w:rFonts w:asciiTheme="majorBidi" w:hAnsiTheme="majorBidi" w:cstheme="majorBidi"/>
                <w:b/>
                <w:bCs/>
                <w:sz w:val="24"/>
                <w:szCs w:val="24"/>
              </w:rPr>
            </w:pPr>
            <w:r>
              <w:rPr>
                <w:rFonts w:asciiTheme="majorBidi" w:hAnsiTheme="majorBidi" w:cstheme="majorBidi"/>
                <w:b/>
                <w:bCs/>
                <w:sz w:val="24"/>
                <w:szCs w:val="24"/>
              </w:rPr>
              <w:t>2.02E-02</w:t>
            </w:r>
          </w:p>
        </w:tc>
      </w:tr>
    </w:tbl>
    <w:p w14:paraId="651956C7" w14:textId="77777777" w:rsidR="00944732" w:rsidRDefault="00944732" w:rsidP="00E03BDA">
      <w:pPr>
        <w:spacing w:after="0" w:line="240" w:lineRule="auto"/>
        <w:rPr>
          <w:rFonts w:asciiTheme="majorBidi" w:hAnsiTheme="majorBidi" w:cstheme="majorBidi"/>
          <w:b/>
          <w:bCs/>
          <w:sz w:val="24"/>
          <w:szCs w:val="24"/>
        </w:rPr>
      </w:pPr>
    </w:p>
    <w:p w14:paraId="0ED32826" w14:textId="77777777" w:rsidR="00944732" w:rsidRDefault="00944732" w:rsidP="00E03BDA">
      <w:pPr>
        <w:spacing w:after="0" w:line="240" w:lineRule="auto"/>
        <w:rPr>
          <w:rFonts w:asciiTheme="majorBidi" w:hAnsiTheme="majorBidi" w:cstheme="majorBidi"/>
          <w:b/>
          <w:bCs/>
          <w:sz w:val="24"/>
          <w:szCs w:val="24"/>
        </w:rPr>
      </w:pPr>
    </w:p>
    <w:p w14:paraId="2F37DD59" w14:textId="1822EC62" w:rsidR="00E03BDA" w:rsidRDefault="00E03BDA" w:rsidP="00E03BDA">
      <w:pP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Table </w:t>
      </w:r>
      <w:r w:rsidR="00944732">
        <w:rPr>
          <w:rFonts w:asciiTheme="majorBidi" w:hAnsiTheme="majorBidi" w:cstheme="majorBidi"/>
          <w:b/>
          <w:bCs/>
          <w:sz w:val="24"/>
          <w:szCs w:val="24"/>
        </w:rPr>
        <w:t>10</w:t>
      </w:r>
      <w:r>
        <w:rPr>
          <w:rFonts w:asciiTheme="majorBidi" w:hAnsiTheme="majorBidi" w:cstheme="majorBidi"/>
          <w:b/>
          <w:bCs/>
          <w:sz w:val="24"/>
          <w:szCs w:val="24"/>
        </w:rPr>
        <w:t>:  Statistical Significance of AUC-ROC Values</w:t>
      </w:r>
    </w:p>
    <w:p w14:paraId="0D335C7A" w14:textId="77777777" w:rsidR="00E03BDA" w:rsidRDefault="00E03BDA" w:rsidP="00E03BDA">
      <w:pPr>
        <w:spacing w:after="0" w:line="240" w:lineRule="auto"/>
        <w:rPr>
          <w:rFonts w:asciiTheme="majorBidi" w:hAnsiTheme="majorBidi" w:cstheme="majorBidi"/>
          <w:b/>
          <w:bCs/>
          <w:sz w:val="24"/>
          <w:szCs w:val="24"/>
        </w:rPr>
      </w:pPr>
    </w:p>
    <w:tbl>
      <w:tblPr>
        <w:tblW w:w="7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80"/>
        <w:gridCol w:w="1380"/>
        <w:gridCol w:w="1380"/>
        <w:gridCol w:w="1765"/>
      </w:tblGrid>
      <w:tr w:rsidR="00E03BDA" w:rsidRPr="007955C6" w14:paraId="58013381" w14:textId="77777777" w:rsidTr="00E03BDA">
        <w:trPr>
          <w:trHeight w:val="315"/>
        </w:trPr>
        <w:tc>
          <w:tcPr>
            <w:tcW w:w="1380" w:type="dxa"/>
            <w:shd w:val="clear" w:color="auto" w:fill="auto"/>
            <w:noWrap/>
            <w:vAlign w:val="center"/>
            <w:hideMark/>
          </w:tcPr>
          <w:p w14:paraId="020C5CC3" w14:textId="77777777" w:rsidR="00E03BDA" w:rsidRPr="007955C6" w:rsidRDefault="00E03BDA" w:rsidP="00257517">
            <w:pPr>
              <w:spacing w:after="0" w:line="240" w:lineRule="auto"/>
              <w:jc w:val="center"/>
              <w:rPr>
                <w:rFonts w:ascii="Arial" w:eastAsia="Times New Roman" w:hAnsi="Arial" w:cs="Arial"/>
                <w:b/>
                <w:bCs/>
                <w:color w:val="000000"/>
                <w:sz w:val="24"/>
                <w:szCs w:val="24"/>
              </w:rPr>
            </w:pPr>
            <w:r w:rsidRPr="007955C6">
              <w:rPr>
                <w:rFonts w:ascii="Arial" w:eastAsia="Times New Roman" w:hAnsi="Arial" w:cs="Arial"/>
                <w:b/>
                <w:bCs/>
                <w:color w:val="000000"/>
                <w:sz w:val="24"/>
                <w:szCs w:val="24"/>
              </w:rPr>
              <w:t> </w:t>
            </w:r>
          </w:p>
        </w:tc>
        <w:tc>
          <w:tcPr>
            <w:tcW w:w="1380" w:type="dxa"/>
            <w:shd w:val="clear" w:color="auto" w:fill="auto"/>
            <w:noWrap/>
            <w:vAlign w:val="center"/>
            <w:hideMark/>
          </w:tcPr>
          <w:p w14:paraId="2F4F5DB6"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logreg</w:t>
            </w:r>
            <w:proofErr w:type="spellEnd"/>
          </w:p>
        </w:tc>
        <w:tc>
          <w:tcPr>
            <w:tcW w:w="1380" w:type="dxa"/>
            <w:shd w:val="clear" w:color="auto" w:fill="auto"/>
            <w:noWrap/>
            <w:vAlign w:val="center"/>
            <w:hideMark/>
          </w:tcPr>
          <w:p w14:paraId="12CAE3CB"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RF</w:t>
            </w:r>
          </w:p>
        </w:tc>
        <w:tc>
          <w:tcPr>
            <w:tcW w:w="1380" w:type="dxa"/>
            <w:shd w:val="clear" w:color="auto" w:fill="auto"/>
            <w:noWrap/>
            <w:vAlign w:val="center"/>
            <w:hideMark/>
          </w:tcPr>
          <w:p w14:paraId="0C91909B" w14:textId="484C0314"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VORFFIP</w:t>
            </w:r>
          </w:p>
        </w:tc>
        <w:tc>
          <w:tcPr>
            <w:tcW w:w="1765" w:type="dxa"/>
            <w:shd w:val="clear" w:color="auto" w:fill="auto"/>
            <w:noWrap/>
            <w:vAlign w:val="center"/>
            <w:hideMark/>
          </w:tcPr>
          <w:p w14:paraId="47654414" w14:textId="7F618256"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Meta-PPISP</w:t>
            </w:r>
          </w:p>
        </w:tc>
      </w:tr>
      <w:tr w:rsidR="00E03BDA" w:rsidRPr="007955C6" w14:paraId="2ABEEFC2" w14:textId="77777777" w:rsidTr="00E03BDA">
        <w:trPr>
          <w:trHeight w:val="315"/>
        </w:trPr>
        <w:tc>
          <w:tcPr>
            <w:tcW w:w="1380" w:type="dxa"/>
            <w:shd w:val="clear" w:color="auto" w:fill="auto"/>
            <w:noWrap/>
            <w:vAlign w:val="center"/>
            <w:hideMark/>
          </w:tcPr>
          <w:p w14:paraId="4121C98F"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proofErr w:type="spellStart"/>
            <w:r w:rsidRPr="007955C6">
              <w:rPr>
                <w:rFonts w:ascii="Calibri" w:eastAsia="Times New Roman" w:hAnsi="Calibri" w:cs="Calibri"/>
                <w:b/>
                <w:bCs/>
                <w:color w:val="000000"/>
                <w:sz w:val="24"/>
                <w:szCs w:val="24"/>
              </w:rPr>
              <w:t>logreg</w:t>
            </w:r>
            <w:proofErr w:type="spellEnd"/>
          </w:p>
        </w:tc>
        <w:tc>
          <w:tcPr>
            <w:tcW w:w="1380" w:type="dxa"/>
            <w:shd w:val="clear" w:color="auto" w:fill="auto"/>
            <w:noWrap/>
            <w:vAlign w:val="center"/>
            <w:hideMark/>
          </w:tcPr>
          <w:p w14:paraId="483E49CA"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N.A.</w:t>
            </w:r>
          </w:p>
        </w:tc>
        <w:tc>
          <w:tcPr>
            <w:tcW w:w="1380" w:type="dxa"/>
            <w:shd w:val="clear" w:color="auto" w:fill="auto"/>
            <w:noWrap/>
            <w:vAlign w:val="center"/>
            <w:hideMark/>
          </w:tcPr>
          <w:p w14:paraId="18A1B83B" w14:textId="29307199"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0.04</w:t>
            </w:r>
            <w:r>
              <w:rPr>
                <w:rFonts w:ascii="Calibri" w:eastAsia="Times New Roman" w:hAnsi="Calibri" w:cs="Calibri"/>
                <w:b/>
                <w:bCs/>
                <w:color w:val="000000"/>
                <w:sz w:val="24"/>
                <w:szCs w:val="24"/>
              </w:rPr>
              <w:t>7</w:t>
            </w:r>
          </w:p>
        </w:tc>
        <w:tc>
          <w:tcPr>
            <w:tcW w:w="1380" w:type="dxa"/>
            <w:shd w:val="clear" w:color="auto" w:fill="auto"/>
            <w:noWrap/>
            <w:vAlign w:val="center"/>
            <w:hideMark/>
          </w:tcPr>
          <w:p w14:paraId="0F256DDA" w14:textId="08BFC780"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w:t>
            </w:r>
            <w:r>
              <w:rPr>
                <w:rFonts w:ascii="Calibri" w:eastAsia="Times New Roman" w:hAnsi="Calibri" w:cs="Calibri"/>
                <w:b/>
                <w:bCs/>
                <w:color w:val="000000"/>
                <w:sz w:val="24"/>
                <w:szCs w:val="24"/>
              </w:rPr>
              <w:t>030</w:t>
            </w:r>
          </w:p>
        </w:tc>
        <w:tc>
          <w:tcPr>
            <w:tcW w:w="1765" w:type="dxa"/>
            <w:shd w:val="clear" w:color="auto" w:fill="auto"/>
            <w:noWrap/>
            <w:vAlign w:val="center"/>
            <w:hideMark/>
          </w:tcPr>
          <w:p w14:paraId="29F40370" w14:textId="1928EEF0"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0.1</w:t>
            </w:r>
            <w:r>
              <w:rPr>
                <w:rFonts w:ascii="Calibri" w:eastAsia="Times New Roman" w:hAnsi="Calibri" w:cs="Calibri"/>
                <w:b/>
                <w:bCs/>
                <w:color w:val="000000"/>
                <w:sz w:val="24"/>
                <w:szCs w:val="24"/>
              </w:rPr>
              <w:t>21</w:t>
            </w:r>
          </w:p>
        </w:tc>
      </w:tr>
      <w:tr w:rsidR="00E03BDA" w:rsidRPr="007955C6" w14:paraId="347CCA4D" w14:textId="77777777" w:rsidTr="00E03BDA">
        <w:trPr>
          <w:trHeight w:val="315"/>
        </w:trPr>
        <w:tc>
          <w:tcPr>
            <w:tcW w:w="1380" w:type="dxa"/>
            <w:shd w:val="clear" w:color="auto" w:fill="auto"/>
            <w:noWrap/>
            <w:vAlign w:val="center"/>
            <w:hideMark/>
          </w:tcPr>
          <w:p w14:paraId="7A00A1CA"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RF</w:t>
            </w:r>
          </w:p>
        </w:tc>
        <w:tc>
          <w:tcPr>
            <w:tcW w:w="1380" w:type="dxa"/>
            <w:shd w:val="clear" w:color="auto" w:fill="auto"/>
            <w:noWrap/>
            <w:vAlign w:val="center"/>
            <w:hideMark/>
          </w:tcPr>
          <w:p w14:paraId="054BCB0E"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shd w:val="clear" w:color="auto" w:fill="auto"/>
            <w:noWrap/>
            <w:vAlign w:val="center"/>
            <w:hideMark/>
          </w:tcPr>
          <w:p w14:paraId="47B9978D"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N.A.</w:t>
            </w:r>
          </w:p>
        </w:tc>
        <w:tc>
          <w:tcPr>
            <w:tcW w:w="1380" w:type="dxa"/>
            <w:shd w:val="clear" w:color="auto" w:fill="auto"/>
            <w:noWrap/>
            <w:vAlign w:val="center"/>
            <w:hideMark/>
          </w:tcPr>
          <w:p w14:paraId="35F7D04B" w14:textId="1F607BEB"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0.0</w:t>
            </w:r>
            <w:r>
              <w:rPr>
                <w:rFonts w:ascii="Calibri" w:eastAsia="Times New Roman" w:hAnsi="Calibri" w:cs="Calibri"/>
                <w:b/>
                <w:bCs/>
                <w:color w:val="000000"/>
                <w:sz w:val="24"/>
                <w:szCs w:val="24"/>
              </w:rPr>
              <w:t>16</w:t>
            </w:r>
          </w:p>
        </w:tc>
        <w:tc>
          <w:tcPr>
            <w:tcW w:w="1765" w:type="dxa"/>
            <w:shd w:val="clear" w:color="auto" w:fill="auto"/>
            <w:noWrap/>
            <w:vAlign w:val="center"/>
            <w:hideMark/>
          </w:tcPr>
          <w:p w14:paraId="7EFE9F70" w14:textId="3DCC49E1"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0.07</w:t>
            </w:r>
            <w:r>
              <w:rPr>
                <w:rFonts w:ascii="Calibri" w:eastAsia="Times New Roman" w:hAnsi="Calibri" w:cs="Calibri"/>
                <w:b/>
                <w:bCs/>
                <w:color w:val="000000"/>
                <w:sz w:val="24"/>
                <w:szCs w:val="24"/>
              </w:rPr>
              <w:t>4</w:t>
            </w:r>
          </w:p>
        </w:tc>
      </w:tr>
      <w:tr w:rsidR="00E03BDA" w:rsidRPr="007955C6" w14:paraId="7E8981ED" w14:textId="77777777" w:rsidTr="00E03BDA">
        <w:trPr>
          <w:trHeight w:val="315"/>
        </w:trPr>
        <w:tc>
          <w:tcPr>
            <w:tcW w:w="1380" w:type="dxa"/>
            <w:shd w:val="clear" w:color="auto" w:fill="auto"/>
            <w:noWrap/>
            <w:vAlign w:val="center"/>
            <w:hideMark/>
          </w:tcPr>
          <w:p w14:paraId="3269BA59" w14:textId="03A6CA8D"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VORFFIP</w:t>
            </w:r>
          </w:p>
        </w:tc>
        <w:tc>
          <w:tcPr>
            <w:tcW w:w="1380" w:type="dxa"/>
            <w:shd w:val="clear" w:color="auto" w:fill="auto"/>
            <w:noWrap/>
            <w:vAlign w:val="center"/>
            <w:hideMark/>
          </w:tcPr>
          <w:p w14:paraId="1D1EC206"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shd w:val="clear" w:color="auto" w:fill="auto"/>
            <w:noWrap/>
            <w:vAlign w:val="center"/>
            <w:hideMark/>
          </w:tcPr>
          <w:p w14:paraId="400623EA"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 0.05</w:t>
            </w:r>
          </w:p>
        </w:tc>
        <w:tc>
          <w:tcPr>
            <w:tcW w:w="1380" w:type="dxa"/>
            <w:shd w:val="clear" w:color="auto" w:fill="auto"/>
            <w:noWrap/>
            <w:vAlign w:val="center"/>
            <w:hideMark/>
          </w:tcPr>
          <w:p w14:paraId="469CA9A4" w14:textId="77777777"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N.A.</w:t>
            </w:r>
          </w:p>
        </w:tc>
        <w:tc>
          <w:tcPr>
            <w:tcW w:w="1765" w:type="dxa"/>
            <w:shd w:val="clear" w:color="auto" w:fill="auto"/>
            <w:noWrap/>
            <w:vAlign w:val="center"/>
            <w:hideMark/>
          </w:tcPr>
          <w:p w14:paraId="0324C60F" w14:textId="6D3D749A" w:rsidR="00E03BDA" w:rsidRPr="007955C6" w:rsidRDefault="00E03BDA" w:rsidP="00257517">
            <w:pPr>
              <w:spacing w:after="0" w:line="240" w:lineRule="auto"/>
              <w:jc w:val="center"/>
              <w:rPr>
                <w:rFonts w:ascii="Calibri" w:eastAsia="Times New Roman" w:hAnsi="Calibri" w:cs="Calibri"/>
                <w:b/>
                <w:bCs/>
                <w:color w:val="000000"/>
                <w:sz w:val="24"/>
                <w:szCs w:val="24"/>
              </w:rPr>
            </w:pPr>
            <w:r w:rsidRPr="007955C6">
              <w:rPr>
                <w:rFonts w:ascii="Calibri" w:eastAsia="Times New Roman" w:hAnsi="Calibri" w:cs="Calibri"/>
                <w:b/>
                <w:bCs/>
                <w:color w:val="000000"/>
                <w:sz w:val="24"/>
                <w:szCs w:val="24"/>
              </w:rPr>
              <w:t>0.0</w:t>
            </w:r>
            <w:r>
              <w:rPr>
                <w:rFonts w:ascii="Calibri" w:eastAsia="Times New Roman" w:hAnsi="Calibri" w:cs="Calibri"/>
                <w:b/>
                <w:bCs/>
                <w:color w:val="000000"/>
                <w:sz w:val="24"/>
                <w:szCs w:val="24"/>
              </w:rPr>
              <w:t>90</w:t>
            </w:r>
          </w:p>
        </w:tc>
      </w:tr>
      <w:tr w:rsidR="00E03BDA" w:rsidRPr="007955C6" w14:paraId="2EC1BA27" w14:textId="77777777" w:rsidTr="00E03BDA">
        <w:trPr>
          <w:trHeight w:val="60"/>
        </w:trPr>
        <w:tc>
          <w:tcPr>
            <w:tcW w:w="1380" w:type="dxa"/>
            <w:shd w:val="clear" w:color="auto" w:fill="auto"/>
            <w:noWrap/>
            <w:vAlign w:val="center"/>
          </w:tcPr>
          <w:p w14:paraId="5B2A9B4F" w14:textId="7266ECCA" w:rsidR="00E03BDA" w:rsidRDefault="00E03BDA" w:rsidP="00E03BDA">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Meta-PPISP</w:t>
            </w:r>
          </w:p>
        </w:tc>
        <w:tc>
          <w:tcPr>
            <w:tcW w:w="1380" w:type="dxa"/>
            <w:shd w:val="clear" w:color="auto" w:fill="auto"/>
            <w:noWrap/>
            <w:vAlign w:val="center"/>
          </w:tcPr>
          <w:p w14:paraId="0C950D1B" w14:textId="478083D4" w:rsidR="00E03BDA"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&lt;0.05</w:t>
            </w:r>
          </w:p>
        </w:tc>
        <w:tc>
          <w:tcPr>
            <w:tcW w:w="1380" w:type="dxa"/>
            <w:shd w:val="clear" w:color="auto" w:fill="auto"/>
            <w:noWrap/>
            <w:vAlign w:val="center"/>
          </w:tcPr>
          <w:p w14:paraId="4D246B65" w14:textId="2B46F94F" w:rsidR="00E03BDA"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&lt;0.05</w:t>
            </w:r>
          </w:p>
        </w:tc>
        <w:tc>
          <w:tcPr>
            <w:tcW w:w="1380" w:type="dxa"/>
            <w:shd w:val="clear" w:color="auto" w:fill="auto"/>
            <w:noWrap/>
            <w:vAlign w:val="center"/>
          </w:tcPr>
          <w:p w14:paraId="0938F070" w14:textId="372D0808"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&lt;0.05</w:t>
            </w:r>
          </w:p>
        </w:tc>
        <w:tc>
          <w:tcPr>
            <w:tcW w:w="1765" w:type="dxa"/>
            <w:shd w:val="clear" w:color="auto" w:fill="auto"/>
            <w:noWrap/>
            <w:vAlign w:val="center"/>
          </w:tcPr>
          <w:p w14:paraId="686CBDFE" w14:textId="0A4163C0" w:rsidR="00E03BDA" w:rsidRPr="007955C6" w:rsidRDefault="00E03BDA" w:rsidP="0025751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NA</w:t>
            </w:r>
          </w:p>
        </w:tc>
      </w:tr>
    </w:tbl>
    <w:p w14:paraId="0F8A8A70" w14:textId="0C331948" w:rsidR="00F7656C" w:rsidRDefault="00F7656C">
      <w:pPr>
        <w:rPr>
          <w:rFonts w:asciiTheme="majorBidi" w:hAnsiTheme="majorBidi" w:cstheme="majorBidi"/>
          <w:b/>
          <w:bCs/>
          <w:sz w:val="24"/>
          <w:szCs w:val="24"/>
        </w:rPr>
      </w:pPr>
      <w:r>
        <w:rPr>
          <w:rFonts w:asciiTheme="majorBidi" w:hAnsiTheme="majorBidi" w:cstheme="majorBidi"/>
          <w:b/>
          <w:bCs/>
          <w:sz w:val="24"/>
          <w:szCs w:val="24"/>
        </w:rPr>
        <w:br w:type="page"/>
      </w:r>
    </w:p>
    <w:p w14:paraId="3FC7D215" w14:textId="77777777" w:rsidR="00C81048" w:rsidRDefault="00C81048">
      <w:pPr>
        <w:rPr>
          <w:rFonts w:asciiTheme="majorBidi" w:hAnsiTheme="majorBidi" w:cstheme="majorBidi"/>
          <w:b/>
          <w:bCs/>
          <w:sz w:val="24"/>
          <w:szCs w:val="24"/>
        </w:rPr>
      </w:pPr>
    </w:p>
    <w:p w14:paraId="595852BA" w14:textId="4191751F" w:rsidR="009D7AB0" w:rsidRPr="00DA1F75" w:rsidRDefault="00F7656C" w:rsidP="00E133C0">
      <w:pPr>
        <w:spacing w:after="0" w:line="240" w:lineRule="auto"/>
        <w:rPr>
          <w:rFonts w:asciiTheme="majorBidi" w:hAnsiTheme="majorBidi" w:cstheme="majorBidi"/>
          <w:b/>
          <w:bCs/>
          <w:sz w:val="24"/>
          <w:szCs w:val="24"/>
        </w:rPr>
      </w:pPr>
      <w:r w:rsidRPr="00DA1F75">
        <w:rPr>
          <w:rFonts w:asciiTheme="majorBidi" w:hAnsiTheme="majorBidi" w:cstheme="majorBidi"/>
          <w:b/>
          <w:bCs/>
          <w:sz w:val="24"/>
          <w:szCs w:val="24"/>
        </w:rPr>
        <w:t>Figure Captions:</w:t>
      </w:r>
    </w:p>
    <w:p w14:paraId="0446F46A" w14:textId="311B4B4B" w:rsidR="00F7656C" w:rsidRDefault="00F7656C" w:rsidP="00E133C0">
      <w:pPr>
        <w:spacing w:after="0" w:line="240" w:lineRule="auto"/>
        <w:rPr>
          <w:rFonts w:asciiTheme="majorBidi" w:hAnsiTheme="majorBidi" w:cstheme="majorBidi"/>
          <w:sz w:val="24"/>
          <w:szCs w:val="24"/>
        </w:rPr>
      </w:pPr>
    </w:p>
    <w:p w14:paraId="75797E30" w14:textId="023E79A7" w:rsidR="00F7656C" w:rsidRDefault="00F7656C" w:rsidP="00E133C0">
      <w:pPr>
        <w:spacing w:after="0" w:line="240" w:lineRule="auto"/>
        <w:rPr>
          <w:rFonts w:asciiTheme="majorBidi" w:hAnsiTheme="majorBidi" w:cstheme="majorBidi"/>
          <w:sz w:val="24"/>
          <w:szCs w:val="24"/>
        </w:rPr>
      </w:pPr>
      <w:r>
        <w:rPr>
          <w:rFonts w:asciiTheme="majorBidi" w:hAnsiTheme="majorBidi" w:cstheme="majorBidi"/>
          <w:sz w:val="24"/>
          <w:szCs w:val="24"/>
        </w:rPr>
        <w:t xml:space="preserve">Figure 1:  Comparison of ROC curves for the three independent methods with the meta methods.  </w:t>
      </w:r>
    </w:p>
    <w:p w14:paraId="38770E16" w14:textId="450214BB" w:rsidR="00F7656C" w:rsidRDefault="00F7656C" w:rsidP="00DA1F75">
      <w:pPr>
        <w:spacing w:after="0" w:line="240" w:lineRule="auto"/>
        <w:rPr>
          <w:rFonts w:asciiTheme="majorBidi" w:hAnsiTheme="majorBidi" w:cstheme="majorBidi"/>
          <w:sz w:val="24"/>
          <w:szCs w:val="24"/>
        </w:rPr>
      </w:pPr>
      <w:r>
        <w:rPr>
          <w:noProof/>
        </w:rPr>
        <w:drawing>
          <wp:inline distT="0" distB="0" distL="0" distR="0" wp14:anchorId="4571C689" wp14:editId="38DA603E">
            <wp:extent cx="528637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476250"/>
                    </a:xfrm>
                    <a:prstGeom prst="rect">
                      <a:avLst/>
                    </a:prstGeom>
                  </pic:spPr>
                </pic:pic>
              </a:graphicData>
            </a:graphic>
          </wp:inline>
        </w:drawing>
      </w:r>
    </w:p>
    <w:p w14:paraId="3B842BE9" w14:textId="4665A89B" w:rsidR="00F7656C" w:rsidRDefault="00F7656C" w:rsidP="00DA1F75">
      <w:pPr>
        <w:spacing w:after="0" w:line="240" w:lineRule="auto"/>
        <w:rPr>
          <w:rFonts w:asciiTheme="majorBidi" w:hAnsiTheme="majorBidi" w:cstheme="majorBidi"/>
          <w:sz w:val="24"/>
          <w:szCs w:val="24"/>
        </w:rPr>
      </w:pPr>
      <w:r>
        <w:rPr>
          <w:rFonts w:asciiTheme="majorBidi" w:hAnsiTheme="majorBidi" w:cstheme="majorBidi"/>
          <w:sz w:val="24"/>
          <w:szCs w:val="24"/>
        </w:rPr>
        <w:t>Figure 2:  Comparison of PR curves for the three independent methods with the meta methods.</w:t>
      </w:r>
    </w:p>
    <w:p w14:paraId="77698E75" w14:textId="595CE363" w:rsidR="00F7656C" w:rsidRDefault="00F7656C" w:rsidP="00E133C0">
      <w:pPr>
        <w:spacing w:after="0" w:line="240" w:lineRule="auto"/>
        <w:rPr>
          <w:rFonts w:asciiTheme="majorBidi" w:hAnsiTheme="majorBidi" w:cstheme="majorBidi"/>
          <w:sz w:val="24"/>
          <w:szCs w:val="24"/>
        </w:rPr>
      </w:pPr>
      <w:r>
        <w:rPr>
          <w:noProof/>
        </w:rPr>
        <w:drawing>
          <wp:inline distT="0" distB="0" distL="0" distR="0" wp14:anchorId="7FFBCA1A" wp14:editId="79854399">
            <wp:extent cx="528637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476250"/>
                    </a:xfrm>
                    <a:prstGeom prst="rect">
                      <a:avLst/>
                    </a:prstGeom>
                  </pic:spPr>
                </pic:pic>
              </a:graphicData>
            </a:graphic>
          </wp:inline>
        </w:drawing>
      </w:r>
    </w:p>
    <w:p w14:paraId="5B8C3C4F" w14:textId="5FA61FD7" w:rsidR="00F7656C" w:rsidRDefault="00F7656C" w:rsidP="00E133C0">
      <w:pPr>
        <w:spacing w:after="0" w:line="240" w:lineRule="auto"/>
        <w:rPr>
          <w:rFonts w:asciiTheme="majorBidi" w:hAnsiTheme="majorBidi" w:cstheme="majorBidi"/>
          <w:sz w:val="24"/>
          <w:szCs w:val="24"/>
        </w:rPr>
      </w:pPr>
      <w:r>
        <w:rPr>
          <w:rFonts w:asciiTheme="majorBidi" w:hAnsiTheme="majorBidi" w:cstheme="majorBidi"/>
          <w:sz w:val="24"/>
          <w:szCs w:val="24"/>
        </w:rPr>
        <w:t>Figure 3:  Comparison of ROC curves for the meta methods with meta-PPISP and VORFIPP.</w:t>
      </w:r>
    </w:p>
    <w:p w14:paraId="20329747" w14:textId="5DF97761" w:rsidR="00DA1F75" w:rsidRDefault="00DA1F75" w:rsidP="00DA1F75">
      <w:pPr>
        <w:spacing w:after="0" w:line="240" w:lineRule="auto"/>
        <w:rPr>
          <w:rFonts w:asciiTheme="majorBidi" w:hAnsiTheme="majorBidi" w:cstheme="majorBidi"/>
          <w:sz w:val="24"/>
          <w:szCs w:val="24"/>
        </w:rPr>
      </w:pPr>
      <w:r>
        <w:rPr>
          <w:noProof/>
        </w:rPr>
        <w:drawing>
          <wp:inline distT="0" distB="0" distL="0" distR="0" wp14:anchorId="031DA0A2" wp14:editId="22A81097">
            <wp:extent cx="44386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381000"/>
                    </a:xfrm>
                    <a:prstGeom prst="rect">
                      <a:avLst/>
                    </a:prstGeom>
                  </pic:spPr>
                </pic:pic>
              </a:graphicData>
            </a:graphic>
          </wp:inline>
        </w:drawing>
      </w:r>
    </w:p>
    <w:p w14:paraId="1051A9A8" w14:textId="27E65817" w:rsidR="00F7656C" w:rsidRDefault="00F7656C" w:rsidP="00E133C0">
      <w:pPr>
        <w:spacing w:after="0" w:line="240" w:lineRule="auto"/>
        <w:rPr>
          <w:rFonts w:asciiTheme="majorBidi" w:hAnsiTheme="majorBidi" w:cstheme="majorBidi"/>
          <w:sz w:val="24"/>
          <w:szCs w:val="24"/>
        </w:rPr>
      </w:pPr>
    </w:p>
    <w:p w14:paraId="4ACE3DD3" w14:textId="24912B01" w:rsidR="00F7656C" w:rsidRDefault="00F7656C" w:rsidP="00E133C0">
      <w:pPr>
        <w:spacing w:after="0" w:line="240" w:lineRule="auto"/>
        <w:rPr>
          <w:rFonts w:asciiTheme="majorBidi" w:hAnsiTheme="majorBidi" w:cstheme="majorBidi"/>
          <w:sz w:val="24"/>
          <w:szCs w:val="24"/>
        </w:rPr>
      </w:pPr>
      <w:r>
        <w:rPr>
          <w:rFonts w:asciiTheme="majorBidi" w:hAnsiTheme="majorBidi" w:cstheme="majorBidi"/>
          <w:sz w:val="24"/>
          <w:szCs w:val="24"/>
        </w:rPr>
        <w:t>Figure 4:  Comparison of PR curves for the meta methods with meta-PPISP and VORFIPP.</w:t>
      </w:r>
    </w:p>
    <w:p w14:paraId="702B8E0B" w14:textId="1505DC31" w:rsidR="00DA1F75" w:rsidRDefault="00DA1F75" w:rsidP="00E133C0">
      <w:pPr>
        <w:spacing w:after="0" w:line="240" w:lineRule="auto"/>
        <w:rPr>
          <w:rFonts w:asciiTheme="majorBidi" w:hAnsiTheme="majorBidi" w:cstheme="majorBidi"/>
          <w:sz w:val="24"/>
          <w:szCs w:val="24"/>
        </w:rPr>
      </w:pPr>
      <w:r>
        <w:rPr>
          <w:noProof/>
        </w:rPr>
        <w:drawing>
          <wp:inline distT="0" distB="0" distL="0" distR="0" wp14:anchorId="1CDCF495" wp14:editId="639FB51E">
            <wp:extent cx="443865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381000"/>
                    </a:xfrm>
                    <a:prstGeom prst="rect">
                      <a:avLst/>
                    </a:prstGeom>
                  </pic:spPr>
                </pic:pic>
              </a:graphicData>
            </a:graphic>
          </wp:inline>
        </w:drawing>
      </w:r>
    </w:p>
    <w:p w14:paraId="39737D75" w14:textId="77777777" w:rsidR="00DA1F75" w:rsidRDefault="00DA1F75" w:rsidP="00E133C0">
      <w:pPr>
        <w:spacing w:after="0" w:line="240" w:lineRule="auto"/>
        <w:rPr>
          <w:rFonts w:asciiTheme="majorBidi" w:hAnsiTheme="majorBidi" w:cstheme="majorBidi"/>
          <w:sz w:val="24"/>
          <w:szCs w:val="24"/>
        </w:rPr>
      </w:pPr>
    </w:p>
    <w:p w14:paraId="61369FCE" w14:textId="77777777" w:rsidR="00F7656C" w:rsidRDefault="00F7656C" w:rsidP="00E133C0">
      <w:pPr>
        <w:spacing w:after="0" w:line="240" w:lineRule="auto"/>
        <w:rPr>
          <w:rFonts w:asciiTheme="majorBidi" w:hAnsiTheme="majorBidi" w:cstheme="majorBidi"/>
          <w:sz w:val="24"/>
          <w:szCs w:val="24"/>
        </w:rPr>
      </w:pPr>
    </w:p>
    <w:p w14:paraId="43DFDC81" w14:textId="00F43A8F" w:rsidR="00F7656C" w:rsidRDefault="00F7656C">
      <w:pPr>
        <w:rPr>
          <w:rFonts w:asciiTheme="majorBidi" w:hAnsiTheme="majorBidi" w:cstheme="majorBidi"/>
          <w:sz w:val="24"/>
          <w:szCs w:val="24"/>
        </w:rPr>
      </w:pPr>
      <w:r>
        <w:rPr>
          <w:rFonts w:asciiTheme="majorBidi" w:hAnsiTheme="majorBidi" w:cstheme="majorBidi"/>
          <w:sz w:val="24"/>
          <w:szCs w:val="24"/>
        </w:rPr>
        <w:br w:type="page"/>
      </w:r>
    </w:p>
    <w:p w14:paraId="1561E610" w14:textId="39AC5ED5" w:rsidR="00F7656C" w:rsidRDefault="00A24DDD" w:rsidP="00E133C0">
      <w:p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Figure 1:</w:t>
      </w:r>
    </w:p>
    <w:p w14:paraId="7F244C57" w14:textId="24BEE91F" w:rsidR="00F7656C" w:rsidRDefault="00A24DDD" w:rsidP="00E133C0">
      <w:pPr>
        <w:spacing w:after="0" w:line="240" w:lineRule="auto"/>
        <w:rPr>
          <w:rFonts w:asciiTheme="majorBidi" w:hAnsiTheme="majorBidi" w:cstheme="majorBidi"/>
          <w:sz w:val="24"/>
          <w:szCs w:val="24"/>
        </w:rPr>
      </w:pPr>
      <w:r>
        <w:rPr>
          <w:noProof/>
        </w:rPr>
        <w:drawing>
          <wp:inline distT="0" distB="0" distL="0" distR="0" wp14:anchorId="7DE13E53" wp14:editId="7A1E7113">
            <wp:extent cx="4914900" cy="4159250"/>
            <wp:effectExtent l="0" t="0" r="0" b="12700"/>
            <wp:docPr id="7" name="Chart 7">
              <a:extLst xmlns:a="http://schemas.openxmlformats.org/drawingml/2006/main">
                <a:ext uri="{FF2B5EF4-FFF2-40B4-BE49-F238E27FC236}">
                  <a16:creationId xmlns:a16="http://schemas.microsoft.com/office/drawing/2014/main" id="{D26B32B8-4DE9-4D6F-9FB4-BC0DF198D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0218A3" w14:textId="2A77FEE8" w:rsidR="00A24DDD" w:rsidRDefault="00A24DDD" w:rsidP="00E133C0">
      <w:pPr>
        <w:spacing w:after="0" w:line="240" w:lineRule="auto"/>
        <w:rPr>
          <w:rFonts w:asciiTheme="majorBidi" w:hAnsiTheme="majorBidi" w:cstheme="majorBidi"/>
          <w:sz w:val="24"/>
          <w:szCs w:val="24"/>
        </w:rPr>
      </w:pPr>
    </w:p>
    <w:p w14:paraId="587ACE04" w14:textId="7A3E5115" w:rsidR="00A24DDD" w:rsidRDefault="00A24DDD" w:rsidP="00E133C0">
      <w:pPr>
        <w:spacing w:after="0" w:line="240" w:lineRule="auto"/>
        <w:rPr>
          <w:rFonts w:asciiTheme="majorBidi" w:hAnsiTheme="majorBidi" w:cstheme="majorBidi"/>
          <w:sz w:val="24"/>
          <w:szCs w:val="24"/>
        </w:rPr>
      </w:pPr>
    </w:p>
    <w:p w14:paraId="43B98678" w14:textId="20ADE635" w:rsidR="00A24DDD" w:rsidRDefault="00A24DDD" w:rsidP="00E133C0">
      <w:pPr>
        <w:spacing w:after="0" w:line="240" w:lineRule="auto"/>
        <w:rPr>
          <w:rFonts w:asciiTheme="majorBidi" w:hAnsiTheme="majorBidi" w:cstheme="majorBidi"/>
          <w:sz w:val="24"/>
          <w:szCs w:val="24"/>
        </w:rPr>
      </w:pPr>
      <w:r>
        <w:rPr>
          <w:rFonts w:asciiTheme="majorBidi" w:hAnsiTheme="majorBidi" w:cstheme="majorBidi"/>
          <w:sz w:val="24"/>
          <w:szCs w:val="24"/>
        </w:rPr>
        <w:t>Figure 2:</w:t>
      </w:r>
    </w:p>
    <w:p w14:paraId="4A6544B6" w14:textId="2A09E292" w:rsidR="00A24DDD" w:rsidRDefault="00A24DDD" w:rsidP="00E133C0">
      <w:pPr>
        <w:spacing w:after="0" w:line="240" w:lineRule="auto"/>
        <w:rPr>
          <w:rFonts w:asciiTheme="majorBidi" w:hAnsiTheme="majorBidi" w:cstheme="majorBidi"/>
          <w:sz w:val="24"/>
          <w:szCs w:val="24"/>
        </w:rPr>
      </w:pPr>
    </w:p>
    <w:p w14:paraId="5845B675" w14:textId="20BF2B7A" w:rsidR="00A24DDD" w:rsidRDefault="00225681" w:rsidP="00E133C0">
      <w:pPr>
        <w:spacing w:after="0" w:line="240" w:lineRule="auto"/>
        <w:rPr>
          <w:rFonts w:asciiTheme="majorBidi" w:hAnsiTheme="majorBidi" w:cstheme="majorBidi"/>
          <w:sz w:val="24"/>
          <w:szCs w:val="24"/>
        </w:rPr>
      </w:pPr>
      <w:r>
        <w:rPr>
          <w:noProof/>
        </w:rPr>
        <w:drawing>
          <wp:inline distT="0" distB="0" distL="0" distR="0" wp14:anchorId="7E1686C8" wp14:editId="7CE4F0E4">
            <wp:extent cx="4864100" cy="3060700"/>
            <wp:effectExtent l="0" t="0" r="12700" b="6350"/>
            <wp:docPr id="8" name="Chart 8">
              <a:extLst xmlns:a="http://schemas.openxmlformats.org/drawingml/2006/main">
                <a:ext uri="{FF2B5EF4-FFF2-40B4-BE49-F238E27FC236}">
                  <a16:creationId xmlns:a16="http://schemas.microsoft.com/office/drawing/2014/main" id="{C1B073E6-F076-4069-ACA5-C9A2C8B35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F3A79B" w14:textId="1DE0EC5D" w:rsidR="00DA1F75" w:rsidRDefault="00DA1F75" w:rsidP="00E133C0">
      <w:p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Figure 3:</w:t>
      </w:r>
    </w:p>
    <w:p w14:paraId="58D87F67" w14:textId="049C8789" w:rsidR="00DA1F75" w:rsidRDefault="00DA1F75" w:rsidP="00E133C0">
      <w:pPr>
        <w:spacing w:after="0" w:line="240" w:lineRule="auto"/>
        <w:rPr>
          <w:rFonts w:asciiTheme="majorBidi" w:hAnsiTheme="majorBidi" w:cstheme="majorBidi"/>
          <w:sz w:val="24"/>
          <w:szCs w:val="24"/>
        </w:rPr>
      </w:pPr>
    </w:p>
    <w:p w14:paraId="04084294" w14:textId="723B296F" w:rsidR="00DA1F75" w:rsidRDefault="00DA1F75" w:rsidP="00E133C0">
      <w:pPr>
        <w:spacing w:after="0" w:line="240" w:lineRule="auto"/>
        <w:rPr>
          <w:rFonts w:asciiTheme="majorBidi" w:hAnsiTheme="majorBidi" w:cstheme="majorBidi"/>
          <w:sz w:val="24"/>
          <w:szCs w:val="24"/>
        </w:rPr>
      </w:pPr>
      <w:r>
        <w:rPr>
          <w:noProof/>
        </w:rPr>
        <w:drawing>
          <wp:inline distT="0" distB="0" distL="0" distR="0" wp14:anchorId="671F0826" wp14:editId="2C88803C">
            <wp:extent cx="4768433" cy="3165924"/>
            <wp:effectExtent l="0" t="0" r="13335" b="15875"/>
            <wp:docPr id="10" name="Chart 10">
              <a:extLst xmlns:a="http://schemas.openxmlformats.org/drawingml/2006/main">
                <a:ext uri="{FF2B5EF4-FFF2-40B4-BE49-F238E27FC236}">
                  <a16:creationId xmlns:a16="http://schemas.microsoft.com/office/drawing/2014/main" id="{0D45DFD3-8C51-4263-84E4-FE70B81C4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B16B47" w14:textId="4B6D689F" w:rsidR="003E13CB" w:rsidRDefault="003E13CB" w:rsidP="00E133C0">
      <w:pPr>
        <w:spacing w:after="0" w:line="240" w:lineRule="auto"/>
        <w:rPr>
          <w:rFonts w:asciiTheme="majorBidi" w:hAnsiTheme="majorBidi" w:cstheme="majorBidi"/>
          <w:sz w:val="24"/>
          <w:szCs w:val="24"/>
        </w:rPr>
      </w:pPr>
    </w:p>
    <w:p w14:paraId="3F536FD5" w14:textId="7EF61092" w:rsidR="003E13CB" w:rsidRDefault="003E13CB" w:rsidP="00E133C0">
      <w:pPr>
        <w:spacing w:after="0" w:line="240" w:lineRule="auto"/>
        <w:rPr>
          <w:rFonts w:asciiTheme="majorBidi" w:hAnsiTheme="majorBidi" w:cstheme="majorBidi"/>
          <w:sz w:val="24"/>
          <w:szCs w:val="24"/>
        </w:rPr>
      </w:pPr>
    </w:p>
    <w:p w14:paraId="40E6BB35" w14:textId="7EC0262A" w:rsidR="003E13CB" w:rsidRDefault="003E13CB" w:rsidP="00E133C0">
      <w:pPr>
        <w:spacing w:after="0" w:line="240" w:lineRule="auto"/>
        <w:rPr>
          <w:rFonts w:asciiTheme="majorBidi" w:hAnsiTheme="majorBidi" w:cstheme="majorBidi"/>
          <w:sz w:val="24"/>
          <w:szCs w:val="24"/>
        </w:rPr>
      </w:pPr>
      <w:r>
        <w:rPr>
          <w:rFonts w:asciiTheme="majorBidi" w:hAnsiTheme="majorBidi" w:cstheme="majorBidi"/>
          <w:sz w:val="24"/>
          <w:szCs w:val="24"/>
        </w:rPr>
        <w:t>Figure 4:</w:t>
      </w:r>
    </w:p>
    <w:p w14:paraId="21D6A69E" w14:textId="109BA1FA" w:rsidR="003E13CB" w:rsidRDefault="003E13CB" w:rsidP="00E133C0">
      <w:pPr>
        <w:spacing w:after="0" w:line="240" w:lineRule="auto"/>
        <w:rPr>
          <w:rFonts w:asciiTheme="majorBidi" w:hAnsiTheme="majorBidi" w:cstheme="majorBidi"/>
          <w:sz w:val="24"/>
          <w:szCs w:val="24"/>
        </w:rPr>
      </w:pPr>
    </w:p>
    <w:p w14:paraId="010E4124" w14:textId="28381703" w:rsidR="005A1149" w:rsidRDefault="005A1149" w:rsidP="00E133C0">
      <w:pPr>
        <w:spacing w:after="0" w:line="240" w:lineRule="auto"/>
        <w:rPr>
          <w:rFonts w:asciiTheme="majorBidi" w:hAnsiTheme="majorBidi" w:cstheme="majorBidi"/>
          <w:sz w:val="24"/>
          <w:szCs w:val="24"/>
        </w:rPr>
      </w:pPr>
    </w:p>
    <w:p w14:paraId="0AD7853E" w14:textId="74F01B9B" w:rsidR="00FB7601" w:rsidDel="00FD6649" w:rsidRDefault="00FB7601" w:rsidP="00E133C0">
      <w:pPr>
        <w:spacing w:after="0" w:line="240" w:lineRule="auto"/>
        <w:rPr>
          <w:del w:id="3" w:author="Evan Edelstein [student]" w:date="2021-04-26T12:45:00Z"/>
          <w:rFonts w:asciiTheme="majorBidi" w:hAnsiTheme="majorBidi" w:cstheme="majorBidi"/>
          <w:sz w:val="24"/>
          <w:szCs w:val="24"/>
        </w:rPr>
      </w:pPr>
      <w:r>
        <w:rPr>
          <w:noProof/>
        </w:rPr>
        <w:drawing>
          <wp:inline distT="0" distB="0" distL="0" distR="0" wp14:anchorId="3A6010DB" wp14:editId="12736BAA">
            <wp:extent cx="4975225" cy="3324225"/>
            <wp:effectExtent l="0" t="0" r="15875" b="9525"/>
            <wp:docPr id="3" name="Chart 3">
              <a:extLst xmlns:a="http://schemas.openxmlformats.org/drawingml/2006/main">
                <a:ext uri="{FF2B5EF4-FFF2-40B4-BE49-F238E27FC236}">
                  <a16:creationId xmlns:a16="http://schemas.microsoft.com/office/drawing/2014/main" id="{6E3D49D0-1C90-4E95-95E2-1CFAEAC2D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D9FE94" w14:textId="6011F466" w:rsidR="005A1149" w:rsidDel="00FD6649" w:rsidRDefault="005A1149">
      <w:pPr>
        <w:rPr>
          <w:del w:id="4" w:author="Evan Edelstein [student]" w:date="2021-04-26T12:45:00Z"/>
          <w:rFonts w:asciiTheme="majorBidi" w:hAnsiTheme="majorBidi" w:cstheme="majorBidi"/>
          <w:sz w:val="24"/>
          <w:szCs w:val="24"/>
        </w:rPr>
      </w:pPr>
      <w:del w:id="5" w:author="Evan Edelstein [student]" w:date="2021-04-26T12:45:00Z">
        <w:r w:rsidDel="00FD6649">
          <w:rPr>
            <w:rFonts w:asciiTheme="majorBidi" w:hAnsiTheme="majorBidi" w:cstheme="majorBidi"/>
            <w:sz w:val="24"/>
            <w:szCs w:val="24"/>
          </w:rPr>
          <w:br w:type="page"/>
        </w:r>
      </w:del>
    </w:p>
    <w:p w14:paraId="1B36801D" w14:textId="419191B2" w:rsidR="005A1149" w:rsidRPr="005A1149" w:rsidRDefault="005A1149" w:rsidP="00FD6649">
      <w:pPr>
        <w:spacing w:after="0" w:line="240" w:lineRule="auto"/>
        <w:rPr>
          <w:rFonts w:asciiTheme="majorBidi" w:hAnsiTheme="majorBidi" w:cstheme="majorBidi"/>
          <w:sz w:val="24"/>
          <w:szCs w:val="24"/>
        </w:rPr>
      </w:pPr>
    </w:p>
    <w:sectPr w:rsidR="005A1149" w:rsidRPr="005A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1EC9"/>
    <w:multiLevelType w:val="hybridMultilevel"/>
    <w:tmpl w:val="75D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B2724"/>
    <w:multiLevelType w:val="hybridMultilevel"/>
    <w:tmpl w:val="99C2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n Edelstein [student]">
    <w15:presenceInfo w15:providerId="AD" w15:userId="S::eedelste@mail.yu.edu::821a5d99-b7ac-465e-aa00-7a38dd9be4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p5dfweqsv9tkepxzpv50pv2affwvdd9ee0&quot;&gt;My EndNote Library-Converted&lt;record-ids&gt;&lt;item&gt;31&lt;/item&gt;&lt;item&gt;65&lt;/item&gt;&lt;item&gt;66&lt;/item&gt;&lt;item&gt;78&lt;/item&gt;&lt;item&gt;403&lt;/item&gt;&lt;item&gt;410&lt;/item&gt;&lt;/record-ids&gt;&lt;/item&gt;&lt;/Libraries&gt;"/>
  </w:docVars>
  <w:rsids>
    <w:rsidRoot w:val="005837FB"/>
    <w:rsid w:val="0004759D"/>
    <w:rsid w:val="000B2FD4"/>
    <w:rsid w:val="000D226C"/>
    <w:rsid w:val="000D37E0"/>
    <w:rsid w:val="00104B82"/>
    <w:rsid w:val="00117F26"/>
    <w:rsid w:val="001D3C8F"/>
    <w:rsid w:val="001D730D"/>
    <w:rsid w:val="001F36D7"/>
    <w:rsid w:val="00225681"/>
    <w:rsid w:val="002327DF"/>
    <w:rsid w:val="00254F91"/>
    <w:rsid w:val="00257517"/>
    <w:rsid w:val="00260C63"/>
    <w:rsid w:val="00277385"/>
    <w:rsid w:val="00285092"/>
    <w:rsid w:val="00294C15"/>
    <w:rsid w:val="002A6D53"/>
    <w:rsid w:val="0034678B"/>
    <w:rsid w:val="003C2076"/>
    <w:rsid w:val="003E13CB"/>
    <w:rsid w:val="003E5728"/>
    <w:rsid w:val="003F57E9"/>
    <w:rsid w:val="00411C5F"/>
    <w:rsid w:val="0042190B"/>
    <w:rsid w:val="004421C9"/>
    <w:rsid w:val="00472EEE"/>
    <w:rsid w:val="00473A94"/>
    <w:rsid w:val="00482234"/>
    <w:rsid w:val="00486E4F"/>
    <w:rsid w:val="004A0CFB"/>
    <w:rsid w:val="004D10F8"/>
    <w:rsid w:val="00570FFB"/>
    <w:rsid w:val="005747F2"/>
    <w:rsid w:val="005837FB"/>
    <w:rsid w:val="005946F8"/>
    <w:rsid w:val="005A1149"/>
    <w:rsid w:val="005B027F"/>
    <w:rsid w:val="005C20CA"/>
    <w:rsid w:val="0062697E"/>
    <w:rsid w:val="006B69A6"/>
    <w:rsid w:val="006C069A"/>
    <w:rsid w:val="006C7E60"/>
    <w:rsid w:val="006F3075"/>
    <w:rsid w:val="00724005"/>
    <w:rsid w:val="0077308E"/>
    <w:rsid w:val="00791B6C"/>
    <w:rsid w:val="0079487F"/>
    <w:rsid w:val="007955C6"/>
    <w:rsid w:val="007A6A99"/>
    <w:rsid w:val="007B0490"/>
    <w:rsid w:val="007C4820"/>
    <w:rsid w:val="007C61C6"/>
    <w:rsid w:val="007E241B"/>
    <w:rsid w:val="00840C4A"/>
    <w:rsid w:val="0087373C"/>
    <w:rsid w:val="00892C14"/>
    <w:rsid w:val="008931AF"/>
    <w:rsid w:val="009060F7"/>
    <w:rsid w:val="00925F80"/>
    <w:rsid w:val="009313DB"/>
    <w:rsid w:val="00937AAC"/>
    <w:rsid w:val="00944732"/>
    <w:rsid w:val="009517A4"/>
    <w:rsid w:val="00956A4B"/>
    <w:rsid w:val="00972FD0"/>
    <w:rsid w:val="00991781"/>
    <w:rsid w:val="009A3412"/>
    <w:rsid w:val="009D7AB0"/>
    <w:rsid w:val="009E464F"/>
    <w:rsid w:val="009F40CE"/>
    <w:rsid w:val="00A131B7"/>
    <w:rsid w:val="00A24DDD"/>
    <w:rsid w:val="00A535C9"/>
    <w:rsid w:val="00AB2474"/>
    <w:rsid w:val="00AD30DC"/>
    <w:rsid w:val="00B47718"/>
    <w:rsid w:val="00B67C97"/>
    <w:rsid w:val="00B76B33"/>
    <w:rsid w:val="00B83251"/>
    <w:rsid w:val="00C674DD"/>
    <w:rsid w:val="00C80BE6"/>
    <w:rsid w:val="00C81048"/>
    <w:rsid w:val="00C823E5"/>
    <w:rsid w:val="00C84F2E"/>
    <w:rsid w:val="00CA1663"/>
    <w:rsid w:val="00D51409"/>
    <w:rsid w:val="00D51B25"/>
    <w:rsid w:val="00D86AC0"/>
    <w:rsid w:val="00DA1F75"/>
    <w:rsid w:val="00DB66E1"/>
    <w:rsid w:val="00DC2888"/>
    <w:rsid w:val="00DE014E"/>
    <w:rsid w:val="00E03B88"/>
    <w:rsid w:val="00E03BDA"/>
    <w:rsid w:val="00E133C0"/>
    <w:rsid w:val="00E21313"/>
    <w:rsid w:val="00E26FA1"/>
    <w:rsid w:val="00E3245D"/>
    <w:rsid w:val="00E84421"/>
    <w:rsid w:val="00E871FB"/>
    <w:rsid w:val="00E87A69"/>
    <w:rsid w:val="00F12D7C"/>
    <w:rsid w:val="00F17082"/>
    <w:rsid w:val="00F26BCA"/>
    <w:rsid w:val="00F7656C"/>
    <w:rsid w:val="00F8198D"/>
    <w:rsid w:val="00FA49D6"/>
    <w:rsid w:val="00FB54A1"/>
    <w:rsid w:val="00FB592A"/>
    <w:rsid w:val="00FB7601"/>
    <w:rsid w:val="00FC24BC"/>
    <w:rsid w:val="00FD6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FC3E"/>
  <w15:chartTrackingRefBased/>
  <w15:docId w15:val="{C4A5364B-4DB3-4F48-9A76-874F1425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4A1"/>
    <w:rPr>
      <w:color w:val="808080"/>
    </w:rPr>
  </w:style>
  <w:style w:type="paragraph" w:customStyle="1" w:styleId="EndNoteBibliographyTitle">
    <w:name w:val="EndNote Bibliography Title"/>
    <w:basedOn w:val="Normal"/>
    <w:link w:val="EndNoteBibliographyTitleChar"/>
    <w:rsid w:val="00294C1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94C15"/>
    <w:rPr>
      <w:rFonts w:ascii="Calibri" w:hAnsi="Calibri" w:cs="Calibri"/>
      <w:noProof/>
    </w:rPr>
  </w:style>
  <w:style w:type="paragraph" w:customStyle="1" w:styleId="EndNoteBibliography">
    <w:name w:val="EndNote Bibliography"/>
    <w:basedOn w:val="Normal"/>
    <w:link w:val="EndNoteBibliographyChar"/>
    <w:rsid w:val="00294C1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94C15"/>
    <w:rPr>
      <w:rFonts w:ascii="Calibri" w:hAnsi="Calibri" w:cs="Calibri"/>
      <w:noProof/>
    </w:rPr>
  </w:style>
  <w:style w:type="character" w:styleId="Hyperlink">
    <w:name w:val="Hyperlink"/>
    <w:basedOn w:val="DefaultParagraphFont"/>
    <w:uiPriority w:val="99"/>
    <w:unhideWhenUsed/>
    <w:rsid w:val="00294C15"/>
    <w:rPr>
      <w:color w:val="0563C1" w:themeColor="hyperlink"/>
      <w:u w:val="single"/>
    </w:rPr>
  </w:style>
  <w:style w:type="character" w:styleId="UnresolvedMention">
    <w:name w:val="Unresolved Mention"/>
    <w:basedOn w:val="DefaultParagraphFont"/>
    <w:uiPriority w:val="99"/>
    <w:semiHidden/>
    <w:unhideWhenUsed/>
    <w:rsid w:val="00294C15"/>
    <w:rPr>
      <w:color w:val="605E5C"/>
      <w:shd w:val="clear" w:color="auto" w:fill="E1DFDD"/>
    </w:rPr>
  </w:style>
  <w:style w:type="paragraph" w:styleId="ListParagraph">
    <w:name w:val="List Paragraph"/>
    <w:basedOn w:val="Normal"/>
    <w:uiPriority w:val="34"/>
    <w:qFormat/>
    <w:rsid w:val="000B2FD4"/>
    <w:pPr>
      <w:ind w:left="720"/>
      <w:contextualSpacing/>
    </w:pPr>
  </w:style>
  <w:style w:type="table" w:styleId="TableGrid">
    <w:name w:val="Table Grid"/>
    <w:basedOn w:val="TableNormal"/>
    <w:uiPriority w:val="39"/>
    <w:rsid w:val="00B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4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421"/>
    <w:rPr>
      <w:rFonts w:ascii="Segoe UI" w:hAnsi="Segoe UI" w:cs="Segoe UI"/>
      <w:sz w:val="18"/>
      <w:szCs w:val="18"/>
    </w:rPr>
  </w:style>
  <w:style w:type="paragraph" w:styleId="NormalWeb">
    <w:name w:val="Normal (Web)"/>
    <w:basedOn w:val="Normal"/>
    <w:uiPriority w:val="99"/>
    <w:unhideWhenUsed/>
    <w:rsid w:val="000475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6397">
      <w:bodyDiv w:val="1"/>
      <w:marLeft w:val="0"/>
      <w:marRight w:val="0"/>
      <w:marTop w:val="0"/>
      <w:marBottom w:val="0"/>
      <w:divBdr>
        <w:top w:val="none" w:sz="0" w:space="0" w:color="auto"/>
        <w:left w:val="none" w:sz="0" w:space="0" w:color="auto"/>
        <w:bottom w:val="none" w:sz="0" w:space="0" w:color="auto"/>
        <w:right w:val="none" w:sz="0" w:space="0" w:color="auto"/>
      </w:divBdr>
    </w:div>
    <w:div w:id="774330984">
      <w:bodyDiv w:val="1"/>
      <w:marLeft w:val="0"/>
      <w:marRight w:val="0"/>
      <w:marTop w:val="0"/>
      <w:marBottom w:val="0"/>
      <w:divBdr>
        <w:top w:val="none" w:sz="0" w:space="0" w:color="auto"/>
        <w:left w:val="none" w:sz="0" w:space="0" w:color="auto"/>
        <w:bottom w:val="none" w:sz="0" w:space="0" w:color="auto"/>
        <w:right w:val="none" w:sz="0" w:space="0" w:color="auto"/>
      </w:divBdr>
    </w:div>
    <w:div w:id="862088289">
      <w:bodyDiv w:val="1"/>
      <w:marLeft w:val="0"/>
      <w:marRight w:val="0"/>
      <w:marTop w:val="0"/>
      <w:marBottom w:val="0"/>
      <w:divBdr>
        <w:top w:val="none" w:sz="0" w:space="0" w:color="auto"/>
        <w:left w:val="none" w:sz="0" w:space="0" w:color="auto"/>
        <w:bottom w:val="none" w:sz="0" w:space="0" w:color="auto"/>
        <w:right w:val="none" w:sz="0" w:space="0" w:color="auto"/>
      </w:divBdr>
    </w:div>
    <w:div w:id="1482190073">
      <w:bodyDiv w:val="1"/>
      <w:marLeft w:val="0"/>
      <w:marRight w:val="0"/>
      <w:marTop w:val="0"/>
      <w:marBottom w:val="0"/>
      <w:divBdr>
        <w:top w:val="none" w:sz="0" w:space="0" w:color="auto"/>
        <w:left w:val="none" w:sz="0" w:space="0" w:color="auto"/>
        <w:bottom w:val="none" w:sz="0" w:space="0" w:color="auto"/>
        <w:right w:val="none" w:sz="0" w:space="0" w:color="auto"/>
      </w:divBdr>
    </w:div>
    <w:div w:id="1580628134">
      <w:bodyDiv w:val="1"/>
      <w:marLeft w:val="0"/>
      <w:marRight w:val="0"/>
      <w:marTop w:val="0"/>
      <w:marBottom w:val="0"/>
      <w:divBdr>
        <w:top w:val="none" w:sz="0" w:space="0" w:color="auto"/>
        <w:left w:val="none" w:sz="0" w:space="0" w:color="auto"/>
        <w:bottom w:val="none" w:sz="0" w:space="0" w:color="auto"/>
        <w:right w:val="none" w:sz="0" w:space="0" w:color="auto"/>
      </w:divBdr>
    </w:div>
    <w:div w:id="1626160844">
      <w:bodyDiv w:val="1"/>
      <w:marLeft w:val="0"/>
      <w:marRight w:val="0"/>
      <w:marTop w:val="0"/>
      <w:marBottom w:val="0"/>
      <w:divBdr>
        <w:top w:val="none" w:sz="0" w:space="0" w:color="auto"/>
        <w:left w:val="none" w:sz="0" w:space="0" w:color="auto"/>
        <w:bottom w:val="none" w:sz="0" w:space="0" w:color="auto"/>
        <w:right w:val="none" w:sz="0" w:space="0" w:color="auto"/>
      </w:divBdr>
    </w:div>
    <w:div w:id="1639410830">
      <w:bodyDiv w:val="1"/>
      <w:marLeft w:val="0"/>
      <w:marRight w:val="0"/>
      <w:marTop w:val="0"/>
      <w:marBottom w:val="0"/>
      <w:divBdr>
        <w:top w:val="none" w:sz="0" w:space="0" w:color="auto"/>
        <w:left w:val="none" w:sz="0" w:space="0" w:color="auto"/>
        <w:bottom w:val="none" w:sz="0" w:space="0" w:color="auto"/>
        <w:right w:val="none" w:sz="0" w:space="0" w:color="auto"/>
      </w:divBdr>
    </w:div>
    <w:div w:id="1679624128">
      <w:bodyDiv w:val="1"/>
      <w:marLeft w:val="0"/>
      <w:marRight w:val="0"/>
      <w:marTop w:val="0"/>
      <w:marBottom w:val="0"/>
      <w:divBdr>
        <w:top w:val="none" w:sz="0" w:space="0" w:color="auto"/>
        <w:left w:val="none" w:sz="0" w:space="0" w:color="auto"/>
        <w:bottom w:val="none" w:sz="0" w:space="0" w:color="auto"/>
        <w:right w:val="none" w:sz="0" w:space="0" w:color="auto"/>
      </w:divBdr>
    </w:div>
    <w:div w:id="181456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i\AppData\Roaming\Microsoft\Excel\Meta_DPI_results%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i\AppData\Roaming\Microsoft\Excel\Meta_DPI_results%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ji\Research\metaDPI-manuscript\Meta_DPI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ji\Research\metaDPI-manuscript\Meta_DPI_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1287013395803"/>
          <c:y val="9.3735837049456733E-2"/>
          <c:w val="0.81285081407945159"/>
          <c:h val="0.76836018826185182"/>
        </c:manualLayout>
      </c:layout>
      <c:scatterChart>
        <c:scatterStyle val="smoothMarker"/>
        <c:varyColors val="0"/>
        <c:ser>
          <c:idx val="0"/>
          <c:order val="0"/>
          <c:tx>
            <c:v>PredUs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 curve'!$B$3:$B$104</c:f>
              <c:numCache>
                <c:formatCode>General</c:formatCode>
                <c:ptCount val="102"/>
                <c:pt idx="0">
                  <c:v>1</c:v>
                </c:pt>
                <c:pt idx="1">
                  <c:v>0.14809011999999999</c:v>
                </c:pt>
                <c:pt idx="2">
                  <c:v>0.14167882000000001</c:v>
                </c:pt>
                <c:pt idx="3">
                  <c:v>0.13370072</c:v>
                </c:pt>
                <c:pt idx="4">
                  <c:v>0.12266104999999999</c:v>
                </c:pt>
                <c:pt idx="5">
                  <c:v>0.11668197</c:v>
                </c:pt>
                <c:pt idx="6">
                  <c:v>0.10713707</c:v>
                </c:pt>
                <c:pt idx="7">
                  <c:v>0.10189637</c:v>
                </c:pt>
                <c:pt idx="8">
                  <c:v>9.5737210000000003E-2</c:v>
                </c:pt>
                <c:pt idx="9">
                  <c:v>8.9001750000000004E-2</c:v>
                </c:pt>
                <c:pt idx="10">
                  <c:v>8.6336380000000004E-2</c:v>
                </c:pt>
                <c:pt idx="11">
                  <c:v>8.4319340000000007E-2</c:v>
                </c:pt>
                <c:pt idx="12">
                  <c:v>7.8844529999999996E-2</c:v>
                </c:pt>
                <c:pt idx="13">
                  <c:v>7.2937489999999994E-2</c:v>
                </c:pt>
                <c:pt idx="14">
                  <c:v>6.9047490000000003E-2</c:v>
                </c:pt>
                <c:pt idx="15">
                  <c:v>6.7174529999999996E-2</c:v>
                </c:pt>
                <c:pt idx="16">
                  <c:v>6.5931890000000007E-2</c:v>
                </c:pt>
                <c:pt idx="17">
                  <c:v>6.3734760000000001E-2</c:v>
                </c:pt>
                <c:pt idx="18">
                  <c:v>6.0691200000000001E-2</c:v>
                </c:pt>
                <c:pt idx="19">
                  <c:v>5.7593600000000002E-2</c:v>
                </c:pt>
                <c:pt idx="20">
                  <c:v>5.38837E-2</c:v>
                </c:pt>
                <c:pt idx="21">
                  <c:v>5.2605039999999999E-2</c:v>
                </c:pt>
                <c:pt idx="22">
                  <c:v>4.8949159999999999E-2</c:v>
                </c:pt>
                <c:pt idx="23">
                  <c:v>4.8012680000000002E-2</c:v>
                </c:pt>
                <c:pt idx="24">
                  <c:v>4.754444E-2</c:v>
                </c:pt>
                <c:pt idx="25">
                  <c:v>4.556342E-2</c:v>
                </c:pt>
                <c:pt idx="26">
                  <c:v>4.4140690000000003E-2</c:v>
                </c:pt>
                <c:pt idx="27">
                  <c:v>4.3276240000000001E-2</c:v>
                </c:pt>
                <c:pt idx="28">
                  <c:v>4.102509E-2</c:v>
                </c:pt>
                <c:pt idx="29">
                  <c:v>3.6342680000000002E-2</c:v>
                </c:pt>
                <c:pt idx="30">
                  <c:v>3.5478240000000001E-2</c:v>
                </c:pt>
                <c:pt idx="31">
                  <c:v>3.4253609999999997E-2</c:v>
                </c:pt>
                <c:pt idx="32">
                  <c:v>3.3245089999999998E-2</c:v>
                </c:pt>
                <c:pt idx="33">
                  <c:v>3.1714300000000001E-2</c:v>
                </c:pt>
                <c:pt idx="34">
                  <c:v>3.1552219999999999E-2</c:v>
                </c:pt>
                <c:pt idx="35">
                  <c:v>3.092189E-2</c:v>
                </c:pt>
                <c:pt idx="36">
                  <c:v>3.018351E-2</c:v>
                </c:pt>
                <c:pt idx="37">
                  <c:v>2.9463139999999999E-2</c:v>
                </c:pt>
                <c:pt idx="38">
                  <c:v>2.8040410000000002E-2</c:v>
                </c:pt>
                <c:pt idx="39">
                  <c:v>2.7500139999999999E-2</c:v>
                </c:pt>
                <c:pt idx="40">
                  <c:v>2.6725740000000001E-2</c:v>
                </c:pt>
                <c:pt idx="41">
                  <c:v>2.5627170000000001E-2</c:v>
                </c:pt>
                <c:pt idx="42">
                  <c:v>2.4636660000000001E-2</c:v>
                </c:pt>
                <c:pt idx="43">
                  <c:v>2.247555E-2</c:v>
                </c:pt>
                <c:pt idx="44">
                  <c:v>2.1755179999999999E-2</c:v>
                </c:pt>
                <c:pt idx="45">
                  <c:v>2.1196900000000001E-2</c:v>
                </c:pt>
                <c:pt idx="46">
                  <c:v>1.898176E-2</c:v>
                </c:pt>
                <c:pt idx="47">
                  <c:v>1.7234860000000001E-2</c:v>
                </c:pt>
                <c:pt idx="48">
                  <c:v>1.6748610000000001E-2</c:v>
                </c:pt>
                <c:pt idx="49">
                  <c:v>1.6496480000000001E-2</c:v>
                </c:pt>
                <c:pt idx="50">
                  <c:v>1.6100280000000002E-2</c:v>
                </c:pt>
                <c:pt idx="51">
                  <c:v>1.5758100000000001E-2</c:v>
                </c:pt>
                <c:pt idx="52">
                  <c:v>1.548796E-2</c:v>
                </c:pt>
                <c:pt idx="53">
                  <c:v>1.500171E-2</c:v>
                </c:pt>
                <c:pt idx="54">
                  <c:v>1.4569489999999999E-2</c:v>
                </c:pt>
                <c:pt idx="55">
                  <c:v>1.4299350000000001E-2</c:v>
                </c:pt>
                <c:pt idx="56">
                  <c:v>1.4047219999999999E-2</c:v>
                </c:pt>
                <c:pt idx="57">
                  <c:v>1.3615E-2</c:v>
                </c:pt>
                <c:pt idx="58">
                  <c:v>1.3326849999999999E-2</c:v>
                </c:pt>
                <c:pt idx="59">
                  <c:v>1.3164769999999999E-2</c:v>
                </c:pt>
                <c:pt idx="60">
                  <c:v>1.2174259999999999E-2</c:v>
                </c:pt>
                <c:pt idx="61">
                  <c:v>1.1760039999999999E-2</c:v>
                </c:pt>
                <c:pt idx="62">
                  <c:v>1.084157E-2</c:v>
                </c:pt>
                <c:pt idx="63">
                  <c:v>1.021125E-2</c:v>
                </c:pt>
                <c:pt idx="64">
                  <c:v>9.9231000000000007E-3</c:v>
                </c:pt>
                <c:pt idx="65">
                  <c:v>9.5088900000000007E-3</c:v>
                </c:pt>
                <c:pt idx="66">
                  <c:v>9.2027299999999992E-3</c:v>
                </c:pt>
                <c:pt idx="67">
                  <c:v>8.7705100000000005E-3</c:v>
                </c:pt>
                <c:pt idx="68">
                  <c:v>8.1401800000000003E-3</c:v>
                </c:pt>
                <c:pt idx="69">
                  <c:v>7.9420800000000007E-3</c:v>
                </c:pt>
                <c:pt idx="70">
                  <c:v>7.6179200000000002E-3</c:v>
                </c:pt>
                <c:pt idx="71">
                  <c:v>6.7174499999999998E-3</c:v>
                </c:pt>
                <c:pt idx="72">
                  <c:v>6.6274100000000002E-3</c:v>
                </c:pt>
                <c:pt idx="73">
                  <c:v>6.4833299999999998E-3</c:v>
                </c:pt>
                <c:pt idx="74">
                  <c:v>6.2672200000000004E-3</c:v>
                </c:pt>
                <c:pt idx="75">
                  <c:v>6.1951799999999998E-3</c:v>
                </c:pt>
                <c:pt idx="76">
                  <c:v>5.7089300000000001E-3</c:v>
                </c:pt>
                <c:pt idx="77">
                  <c:v>5.1686600000000003E-3</c:v>
                </c:pt>
                <c:pt idx="78">
                  <c:v>5.1506499999999997E-3</c:v>
                </c:pt>
                <c:pt idx="79">
                  <c:v>5.0606000000000002E-3</c:v>
                </c:pt>
                <c:pt idx="80">
                  <c:v>5.0606000000000002E-3</c:v>
                </c:pt>
                <c:pt idx="81">
                  <c:v>4.8805100000000002E-3</c:v>
                </c:pt>
                <c:pt idx="82">
                  <c:v>4.7544400000000004E-3</c:v>
                </c:pt>
                <c:pt idx="83">
                  <c:v>4.6644E-3</c:v>
                </c:pt>
                <c:pt idx="84">
                  <c:v>4.6283799999999996E-3</c:v>
                </c:pt>
                <c:pt idx="85">
                  <c:v>4.5563399999999999E-3</c:v>
                </c:pt>
                <c:pt idx="86">
                  <c:v>4.4482899999999997E-3</c:v>
                </c:pt>
                <c:pt idx="87">
                  <c:v>4.3402299999999996E-3</c:v>
                </c:pt>
                <c:pt idx="88">
                  <c:v>4.3042100000000002E-3</c:v>
                </c:pt>
                <c:pt idx="89">
                  <c:v>4.0160600000000001E-3</c:v>
                </c:pt>
                <c:pt idx="90">
                  <c:v>3.8899999999999998E-3</c:v>
                </c:pt>
                <c:pt idx="91">
                  <c:v>3.8539799999999999E-3</c:v>
                </c:pt>
                <c:pt idx="92">
                  <c:v>3.67389E-3</c:v>
                </c:pt>
                <c:pt idx="93">
                  <c:v>3.3317099999999999E-3</c:v>
                </c:pt>
                <c:pt idx="94">
                  <c:v>3.1876399999999998E-3</c:v>
                </c:pt>
                <c:pt idx="95">
                  <c:v>3.1516199999999999E-3</c:v>
                </c:pt>
                <c:pt idx="96">
                  <c:v>3.06157E-3</c:v>
                </c:pt>
                <c:pt idx="97">
                  <c:v>2.9175E-3</c:v>
                </c:pt>
                <c:pt idx="98">
                  <c:v>2.7914300000000001E-3</c:v>
                </c:pt>
                <c:pt idx="99">
                  <c:v>2.7914300000000001E-3</c:v>
                </c:pt>
                <c:pt idx="100">
                  <c:v>2.68338E-3</c:v>
                </c:pt>
                <c:pt idx="101">
                  <c:v>0</c:v>
                </c:pt>
              </c:numCache>
            </c:numRef>
          </c:xVal>
          <c:yVal>
            <c:numRef>
              <c:f>'ROC curve'!$C$3:$C$104</c:f>
              <c:numCache>
                <c:formatCode>General</c:formatCode>
                <c:ptCount val="102"/>
                <c:pt idx="0">
                  <c:v>1</c:v>
                </c:pt>
                <c:pt idx="1">
                  <c:v>0.50231696000000003</c:v>
                </c:pt>
                <c:pt idx="2">
                  <c:v>0.49721965000000001</c:v>
                </c:pt>
                <c:pt idx="3">
                  <c:v>0.49304912000000001</c:v>
                </c:pt>
                <c:pt idx="4">
                  <c:v>0.48632994000000002</c:v>
                </c:pt>
                <c:pt idx="5">
                  <c:v>0.48123262</c:v>
                </c:pt>
                <c:pt idx="6">
                  <c:v>0.47405005</c:v>
                </c:pt>
                <c:pt idx="7">
                  <c:v>0.46779425000000002</c:v>
                </c:pt>
                <c:pt idx="8">
                  <c:v>0.45620945000000002</c:v>
                </c:pt>
                <c:pt idx="9">
                  <c:v>0.44624651999999998</c:v>
                </c:pt>
                <c:pt idx="10">
                  <c:v>0.44277107999999998</c:v>
                </c:pt>
                <c:pt idx="11">
                  <c:v>0.43628359999999999</c:v>
                </c:pt>
                <c:pt idx="12">
                  <c:v>0.42562558</c:v>
                </c:pt>
                <c:pt idx="13">
                  <c:v>0.41705282999999999</c:v>
                </c:pt>
                <c:pt idx="14">
                  <c:v>0.40593141999999999</c:v>
                </c:pt>
                <c:pt idx="15">
                  <c:v>0.40013902000000001</c:v>
                </c:pt>
                <c:pt idx="16">
                  <c:v>0.39457830999999999</c:v>
                </c:pt>
                <c:pt idx="17">
                  <c:v>0.38623726000000003</c:v>
                </c:pt>
                <c:pt idx="18">
                  <c:v>0.36978684000000001</c:v>
                </c:pt>
                <c:pt idx="19">
                  <c:v>0.3547266</c:v>
                </c:pt>
                <c:pt idx="20">
                  <c:v>0.3429101</c:v>
                </c:pt>
                <c:pt idx="21">
                  <c:v>0.33804448999999998</c:v>
                </c:pt>
                <c:pt idx="22">
                  <c:v>0.32854495</c:v>
                </c:pt>
                <c:pt idx="23">
                  <c:v>0.32391102999999999</c:v>
                </c:pt>
                <c:pt idx="24">
                  <c:v>0.32275255000000003</c:v>
                </c:pt>
                <c:pt idx="25">
                  <c:v>0.31070436000000001</c:v>
                </c:pt>
                <c:pt idx="26">
                  <c:v>0.30143651999999999</c:v>
                </c:pt>
                <c:pt idx="27">
                  <c:v>0.29425393999999999</c:v>
                </c:pt>
                <c:pt idx="28">
                  <c:v>0.28243743999999998</c:v>
                </c:pt>
                <c:pt idx="29">
                  <c:v>0.25671917999999999</c:v>
                </c:pt>
                <c:pt idx="30">
                  <c:v>0.25393883</c:v>
                </c:pt>
                <c:pt idx="31">
                  <c:v>0.24582946999999999</c:v>
                </c:pt>
                <c:pt idx="32">
                  <c:v>0.24073216</c:v>
                </c:pt>
                <c:pt idx="33">
                  <c:v>0.23679333</c:v>
                </c:pt>
                <c:pt idx="34">
                  <c:v>0.23517146</c:v>
                </c:pt>
                <c:pt idx="35">
                  <c:v>0.23146432</c:v>
                </c:pt>
                <c:pt idx="36">
                  <c:v>0.22822057000000001</c:v>
                </c:pt>
                <c:pt idx="37">
                  <c:v>0.22381835</c:v>
                </c:pt>
                <c:pt idx="38">
                  <c:v>0.21478221</c:v>
                </c:pt>
                <c:pt idx="39">
                  <c:v>0.21084337</c:v>
                </c:pt>
                <c:pt idx="40">
                  <c:v>0.20481927999999999</c:v>
                </c:pt>
                <c:pt idx="41">
                  <c:v>0.19601483</c:v>
                </c:pt>
                <c:pt idx="42">
                  <c:v>0.18975903999999999</c:v>
                </c:pt>
                <c:pt idx="43">
                  <c:v>0.17817424000000001</c:v>
                </c:pt>
                <c:pt idx="44">
                  <c:v>0.17191844000000001</c:v>
                </c:pt>
                <c:pt idx="45">
                  <c:v>0.16960148</c:v>
                </c:pt>
                <c:pt idx="46">
                  <c:v>0.16172381999999999</c:v>
                </c:pt>
                <c:pt idx="47">
                  <c:v>0.15013902000000001</c:v>
                </c:pt>
                <c:pt idx="48">
                  <c:v>0.14643187999999999</c:v>
                </c:pt>
                <c:pt idx="49">
                  <c:v>0.14573679</c:v>
                </c:pt>
                <c:pt idx="50">
                  <c:v>0.14295643999999999</c:v>
                </c:pt>
                <c:pt idx="51">
                  <c:v>0.13948099999999999</c:v>
                </c:pt>
                <c:pt idx="52">
                  <c:v>0.13855422000000001</c:v>
                </c:pt>
                <c:pt idx="53">
                  <c:v>0.13322521000000001</c:v>
                </c:pt>
                <c:pt idx="54">
                  <c:v>0.12928638000000001</c:v>
                </c:pt>
                <c:pt idx="55">
                  <c:v>0.12743281000000001</c:v>
                </c:pt>
                <c:pt idx="56">
                  <c:v>0.12627432999999999</c:v>
                </c:pt>
                <c:pt idx="57">
                  <c:v>0.11793327000000001</c:v>
                </c:pt>
                <c:pt idx="58">
                  <c:v>0.11422614</c:v>
                </c:pt>
                <c:pt idx="59">
                  <c:v>0.11283596</c:v>
                </c:pt>
                <c:pt idx="60">
                  <c:v>0.10820204</c:v>
                </c:pt>
                <c:pt idx="61">
                  <c:v>0.10287303</c:v>
                </c:pt>
                <c:pt idx="62">
                  <c:v>9.6385540000000006E-2</c:v>
                </c:pt>
                <c:pt idx="63">
                  <c:v>9.221501E-2</c:v>
                </c:pt>
                <c:pt idx="64">
                  <c:v>9.0593140000000003E-2</c:v>
                </c:pt>
                <c:pt idx="65">
                  <c:v>8.4800739999999999E-2</c:v>
                </c:pt>
                <c:pt idx="66">
                  <c:v>8.3410570000000003E-2</c:v>
                </c:pt>
                <c:pt idx="67">
                  <c:v>7.9240039999999998E-2</c:v>
                </c:pt>
                <c:pt idx="68">
                  <c:v>7.5764600000000001E-2</c:v>
                </c:pt>
                <c:pt idx="69">
                  <c:v>7.5301199999999999E-2</c:v>
                </c:pt>
                <c:pt idx="70">
                  <c:v>7.2289160000000005E-2</c:v>
                </c:pt>
                <c:pt idx="71">
                  <c:v>6.6960149999999996E-2</c:v>
                </c:pt>
                <c:pt idx="72">
                  <c:v>6.6496760000000002E-2</c:v>
                </c:pt>
                <c:pt idx="73">
                  <c:v>6.5106579999999997E-2</c:v>
                </c:pt>
                <c:pt idx="74">
                  <c:v>6.3716400000000006E-2</c:v>
                </c:pt>
                <c:pt idx="75">
                  <c:v>6.2326230000000003E-2</c:v>
                </c:pt>
                <c:pt idx="76">
                  <c:v>5.8155699999999998E-2</c:v>
                </c:pt>
                <c:pt idx="77">
                  <c:v>5.3985169999999999E-2</c:v>
                </c:pt>
                <c:pt idx="78">
                  <c:v>5.3521779999999998E-2</c:v>
                </c:pt>
                <c:pt idx="79">
                  <c:v>5.2595000000000003E-2</c:v>
                </c:pt>
                <c:pt idx="80">
                  <c:v>5.21316E-2</c:v>
                </c:pt>
                <c:pt idx="81">
                  <c:v>5.0973119999999997E-2</c:v>
                </c:pt>
                <c:pt idx="82">
                  <c:v>4.9582950000000001E-2</c:v>
                </c:pt>
                <c:pt idx="83">
                  <c:v>4.911956E-2</c:v>
                </c:pt>
                <c:pt idx="84">
                  <c:v>4.8887859999999998E-2</c:v>
                </c:pt>
                <c:pt idx="85">
                  <c:v>4.8192770000000003E-2</c:v>
                </c:pt>
                <c:pt idx="86">
                  <c:v>4.5644110000000002E-2</c:v>
                </c:pt>
                <c:pt idx="87">
                  <c:v>4.4949030000000001E-2</c:v>
                </c:pt>
                <c:pt idx="88">
                  <c:v>4.4485629999999998E-2</c:v>
                </c:pt>
                <c:pt idx="89">
                  <c:v>4.2863760000000001E-2</c:v>
                </c:pt>
                <c:pt idx="90">
                  <c:v>4.240037E-2</c:v>
                </c:pt>
                <c:pt idx="91">
                  <c:v>4.2168669999999998E-2</c:v>
                </c:pt>
                <c:pt idx="92">
                  <c:v>4.0546800000000001E-2</c:v>
                </c:pt>
                <c:pt idx="93">
                  <c:v>3.6376270000000002E-2</c:v>
                </c:pt>
                <c:pt idx="94">
                  <c:v>3.5912880000000001E-2</c:v>
                </c:pt>
                <c:pt idx="95">
                  <c:v>3.5681190000000002E-2</c:v>
                </c:pt>
                <c:pt idx="96">
                  <c:v>3.4754399999999998E-2</c:v>
                </c:pt>
                <c:pt idx="97">
                  <c:v>3.3364230000000002E-2</c:v>
                </c:pt>
                <c:pt idx="98">
                  <c:v>3.313253E-2</c:v>
                </c:pt>
                <c:pt idx="99">
                  <c:v>3.1974049999999997E-2</c:v>
                </c:pt>
                <c:pt idx="100">
                  <c:v>3.1047269999999998E-2</c:v>
                </c:pt>
                <c:pt idx="101">
                  <c:v>0</c:v>
                </c:pt>
              </c:numCache>
            </c:numRef>
          </c:yVal>
          <c:smooth val="1"/>
          <c:extLst>
            <c:ext xmlns:c16="http://schemas.microsoft.com/office/drawing/2014/chart" uri="{C3380CC4-5D6E-409C-BE32-E72D297353CC}">
              <c16:uniqueId val="{00000000-91E0-4DF1-8691-DD68B78D6536}"/>
            </c:ext>
          </c:extLst>
        </c:ser>
        <c:ser>
          <c:idx val="1"/>
          <c:order val="1"/>
          <c:tx>
            <c:v>Ispred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'ROC curve'!$E$3:$E$104</c:f>
              <c:numCache>
                <c:formatCode>General</c:formatCode>
                <c:ptCount val="102"/>
                <c:pt idx="0">
                  <c:v>1</c:v>
                </c:pt>
                <c:pt idx="1">
                  <c:v>0.55652204999999999</c:v>
                </c:pt>
                <c:pt idx="2">
                  <c:v>0.42899851</c:v>
                </c:pt>
                <c:pt idx="3">
                  <c:v>0.36056333000000002</c:v>
                </c:pt>
                <c:pt idx="4">
                  <c:v>0.32027662000000001</c:v>
                </c:pt>
                <c:pt idx="5">
                  <c:v>0.29304662999999997</c:v>
                </c:pt>
                <c:pt idx="6">
                  <c:v>0.27287625999999998</c:v>
                </c:pt>
                <c:pt idx="7">
                  <c:v>0.25690204999999999</c:v>
                </c:pt>
                <c:pt idx="8">
                  <c:v>0.24346714</c:v>
                </c:pt>
                <c:pt idx="9">
                  <c:v>0.23131088999999999</c:v>
                </c:pt>
                <c:pt idx="10">
                  <c:v>0.22153186999999999</c:v>
                </c:pt>
                <c:pt idx="11">
                  <c:v>0.21288741999999999</c:v>
                </c:pt>
                <c:pt idx="12">
                  <c:v>0.20544960000000001</c:v>
                </c:pt>
                <c:pt idx="13">
                  <c:v>0.19896627</c:v>
                </c:pt>
                <c:pt idx="14">
                  <c:v>0.19341942000000001</c:v>
                </c:pt>
                <c:pt idx="15">
                  <c:v>0.18736831000000001</c:v>
                </c:pt>
                <c:pt idx="16">
                  <c:v>0.18198354</c:v>
                </c:pt>
                <c:pt idx="17">
                  <c:v>0.17735516000000001</c:v>
                </c:pt>
                <c:pt idx="18">
                  <c:v>0.17285285</c:v>
                </c:pt>
                <c:pt idx="19">
                  <c:v>0.16910691999999999</c:v>
                </c:pt>
                <c:pt idx="20">
                  <c:v>0.16545103999999999</c:v>
                </c:pt>
                <c:pt idx="21">
                  <c:v>0.16152501999999999</c:v>
                </c:pt>
                <c:pt idx="22">
                  <c:v>0.1583734</c:v>
                </c:pt>
                <c:pt idx="23">
                  <c:v>0.15453743</c:v>
                </c:pt>
                <c:pt idx="24">
                  <c:v>0.15147585999999999</c:v>
                </c:pt>
                <c:pt idx="25">
                  <c:v>0.14845030000000001</c:v>
                </c:pt>
                <c:pt idx="26">
                  <c:v>0.14576691999999999</c:v>
                </c:pt>
                <c:pt idx="27">
                  <c:v>0.14268734</c:v>
                </c:pt>
                <c:pt idx="28">
                  <c:v>0.14002197</c:v>
                </c:pt>
                <c:pt idx="29">
                  <c:v>0.13748267</c:v>
                </c:pt>
                <c:pt idx="30">
                  <c:v>0.13501540000000001</c:v>
                </c:pt>
                <c:pt idx="31">
                  <c:v>0.13280026</c:v>
                </c:pt>
                <c:pt idx="32">
                  <c:v>0.13042303999999999</c:v>
                </c:pt>
                <c:pt idx="33">
                  <c:v>0.12784771</c:v>
                </c:pt>
                <c:pt idx="34">
                  <c:v>0.12561457000000001</c:v>
                </c:pt>
                <c:pt idx="35">
                  <c:v>0.12356151</c:v>
                </c:pt>
                <c:pt idx="36">
                  <c:v>0.12161651</c:v>
                </c:pt>
                <c:pt idx="37">
                  <c:v>0.11963549</c:v>
                </c:pt>
                <c:pt idx="38">
                  <c:v>0.11783457</c:v>
                </c:pt>
                <c:pt idx="39">
                  <c:v>0.11581753</c:v>
                </c:pt>
                <c:pt idx="40">
                  <c:v>0.11412466</c:v>
                </c:pt>
                <c:pt idx="41">
                  <c:v>0.11252184</c:v>
                </c:pt>
                <c:pt idx="42">
                  <c:v>0.11070290000000001</c:v>
                </c:pt>
                <c:pt idx="43">
                  <c:v>0.10910008</c:v>
                </c:pt>
                <c:pt idx="44">
                  <c:v>0.10731715999999999</c:v>
                </c:pt>
                <c:pt idx="45">
                  <c:v>0.10569633000000001</c:v>
                </c:pt>
                <c:pt idx="46">
                  <c:v>0.10420156</c:v>
                </c:pt>
                <c:pt idx="47">
                  <c:v>0.10236462</c:v>
                </c:pt>
                <c:pt idx="48">
                  <c:v>0.10112198</c:v>
                </c:pt>
                <c:pt idx="49">
                  <c:v>9.9357070000000006E-2</c:v>
                </c:pt>
                <c:pt idx="50">
                  <c:v>9.7952349999999994E-2</c:v>
                </c:pt>
                <c:pt idx="51">
                  <c:v>9.6547629999999995E-2</c:v>
                </c:pt>
                <c:pt idx="52">
                  <c:v>9.5070870000000002E-2</c:v>
                </c:pt>
                <c:pt idx="53">
                  <c:v>9.3522069999999999E-2</c:v>
                </c:pt>
                <c:pt idx="54">
                  <c:v>9.2081330000000003E-2</c:v>
                </c:pt>
                <c:pt idx="55">
                  <c:v>9.0622579999999994E-2</c:v>
                </c:pt>
                <c:pt idx="56">
                  <c:v>8.9271890000000007E-2</c:v>
                </c:pt>
                <c:pt idx="57">
                  <c:v>8.7921189999999996E-2</c:v>
                </c:pt>
                <c:pt idx="58">
                  <c:v>8.6498459999999999E-2</c:v>
                </c:pt>
                <c:pt idx="59">
                  <c:v>8.5039710000000004E-2</c:v>
                </c:pt>
                <c:pt idx="60">
                  <c:v>8.3851099999999998E-2</c:v>
                </c:pt>
                <c:pt idx="61">
                  <c:v>8.2572439999999997E-2</c:v>
                </c:pt>
                <c:pt idx="62">
                  <c:v>8.1167719999999999E-2</c:v>
                </c:pt>
                <c:pt idx="63">
                  <c:v>7.9510869999999997E-2</c:v>
                </c:pt>
                <c:pt idx="64">
                  <c:v>7.8268229999999994E-2</c:v>
                </c:pt>
                <c:pt idx="65">
                  <c:v>7.6809479999999999E-2</c:v>
                </c:pt>
                <c:pt idx="66">
                  <c:v>7.5620870000000007E-2</c:v>
                </c:pt>
                <c:pt idx="67">
                  <c:v>7.4108090000000001E-2</c:v>
                </c:pt>
                <c:pt idx="68">
                  <c:v>7.2613319999999995E-2</c:v>
                </c:pt>
                <c:pt idx="69">
                  <c:v>7.1172579999999999E-2</c:v>
                </c:pt>
                <c:pt idx="70">
                  <c:v>7.0272119999999993E-2</c:v>
                </c:pt>
                <c:pt idx="71">
                  <c:v>6.9209569999999998E-2</c:v>
                </c:pt>
                <c:pt idx="72">
                  <c:v>6.7876889999999995E-2</c:v>
                </c:pt>
                <c:pt idx="73">
                  <c:v>6.6616239999999993E-2</c:v>
                </c:pt>
                <c:pt idx="74">
                  <c:v>6.5157489999999998E-2</c:v>
                </c:pt>
                <c:pt idx="75">
                  <c:v>6.375277E-2</c:v>
                </c:pt>
                <c:pt idx="76">
                  <c:v>6.2258000000000001E-2</c:v>
                </c:pt>
                <c:pt idx="77">
                  <c:v>6.10874E-2</c:v>
                </c:pt>
                <c:pt idx="78">
                  <c:v>5.9556610000000003E-2</c:v>
                </c:pt>
                <c:pt idx="79">
                  <c:v>5.7845729999999998E-2</c:v>
                </c:pt>
                <c:pt idx="80">
                  <c:v>5.6098830000000002E-2</c:v>
                </c:pt>
                <c:pt idx="81">
                  <c:v>5.476615E-2</c:v>
                </c:pt>
                <c:pt idx="82">
                  <c:v>5.2983229999999999E-2</c:v>
                </c:pt>
                <c:pt idx="83">
                  <c:v>5.1380410000000001E-2</c:v>
                </c:pt>
                <c:pt idx="84">
                  <c:v>4.9741569999999999E-2</c:v>
                </c:pt>
                <c:pt idx="85">
                  <c:v>4.7868599999999997E-2</c:v>
                </c:pt>
                <c:pt idx="86">
                  <c:v>4.6085689999999999E-2</c:v>
                </c:pt>
                <c:pt idx="87">
                  <c:v>4.4032630000000003E-2</c:v>
                </c:pt>
                <c:pt idx="88">
                  <c:v>4.2249719999999998E-2</c:v>
                </c:pt>
                <c:pt idx="89">
                  <c:v>3.9944529999999999E-2</c:v>
                </c:pt>
                <c:pt idx="90">
                  <c:v>3.7603329999999997E-2</c:v>
                </c:pt>
                <c:pt idx="91">
                  <c:v>3.5316149999999998E-2</c:v>
                </c:pt>
                <c:pt idx="92">
                  <c:v>3.2866890000000003E-2</c:v>
                </c:pt>
                <c:pt idx="93">
                  <c:v>3.065176E-2</c:v>
                </c:pt>
                <c:pt idx="94">
                  <c:v>2.7842309999999999E-2</c:v>
                </c:pt>
                <c:pt idx="95">
                  <c:v>2.4420549999999999E-2</c:v>
                </c:pt>
                <c:pt idx="96">
                  <c:v>2.0242400000000001E-2</c:v>
                </c:pt>
                <c:pt idx="97">
                  <c:v>1.557801E-2</c:v>
                </c:pt>
                <c:pt idx="98">
                  <c:v>9.5449100000000002E-3</c:v>
                </c:pt>
                <c:pt idx="99">
                  <c:v>2.8094399999999999E-3</c:v>
                </c:pt>
                <c:pt idx="100">
                  <c:v>0</c:v>
                </c:pt>
                <c:pt idx="101">
                  <c:v>0</c:v>
                </c:pt>
              </c:numCache>
            </c:numRef>
          </c:xVal>
          <c:yVal>
            <c:numRef>
              <c:f>'ROC curve'!$F$3:$F$104</c:f>
              <c:numCache>
                <c:formatCode>General</c:formatCode>
                <c:ptCount val="102"/>
                <c:pt idx="0">
                  <c:v>1</c:v>
                </c:pt>
                <c:pt idx="1">
                  <c:v>0.88044486</c:v>
                </c:pt>
                <c:pt idx="2">
                  <c:v>0.85078777000000005</c:v>
                </c:pt>
                <c:pt idx="3">
                  <c:v>0.81881371999999997</c:v>
                </c:pt>
                <c:pt idx="4">
                  <c:v>0.79355885000000004</c:v>
                </c:pt>
                <c:pt idx="5">
                  <c:v>0.77687673999999995</c:v>
                </c:pt>
                <c:pt idx="6">
                  <c:v>0.76227988999999996</c:v>
                </c:pt>
                <c:pt idx="7">
                  <c:v>0.75440222000000001</c:v>
                </c:pt>
                <c:pt idx="8">
                  <c:v>0.74443930000000003</c:v>
                </c:pt>
                <c:pt idx="9">
                  <c:v>0.73679333000000002</c:v>
                </c:pt>
                <c:pt idx="10">
                  <c:v>0.73169600999999995</c:v>
                </c:pt>
                <c:pt idx="11">
                  <c:v>0.72150139000000002</c:v>
                </c:pt>
                <c:pt idx="12">
                  <c:v>0.71501389999999998</c:v>
                </c:pt>
                <c:pt idx="13">
                  <c:v>0.70922149999999995</c:v>
                </c:pt>
                <c:pt idx="14">
                  <c:v>0.70366079999999998</c:v>
                </c:pt>
                <c:pt idx="15">
                  <c:v>0.69740500000000005</c:v>
                </c:pt>
                <c:pt idx="16">
                  <c:v>0.69277107999999998</c:v>
                </c:pt>
                <c:pt idx="17">
                  <c:v>0.68674698999999995</c:v>
                </c:pt>
                <c:pt idx="18">
                  <c:v>0.68188137000000004</c:v>
                </c:pt>
                <c:pt idx="19">
                  <c:v>0.67771084000000004</c:v>
                </c:pt>
                <c:pt idx="20">
                  <c:v>0.67238184000000001</c:v>
                </c:pt>
                <c:pt idx="21">
                  <c:v>0.66728452000000005</c:v>
                </c:pt>
                <c:pt idx="22">
                  <c:v>0.66126043000000001</c:v>
                </c:pt>
                <c:pt idx="23">
                  <c:v>0.65732159000000001</c:v>
                </c:pt>
                <c:pt idx="24">
                  <c:v>0.65199258999999998</c:v>
                </c:pt>
                <c:pt idx="25">
                  <c:v>0.64712696999999997</c:v>
                </c:pt>
                <c:pt idx="26">
                  <c:v>0.64341983000000003</c:v>
                </c:pt>
                <c:pt idx="27">
                  <c:v>0.63855421999999995</c:v>
                </c:pt>
                <c:pt idx="28">
                  <c:v>0.63600555999999997</c:v>
                </c:pt>
                <c:pt idx="29">
                  <c:v>0.63392029999999999</c:v>
                </c:pt>
                <c:pt idx="30">
                  <c:v>0.62859129000000002</c:v>
                </c:pt>
                <c:pt idx="31">
                  <c:v>0.62534754000000004</c:v>
                </c:pt>
                <c:pt idx="32">
                  <c:v>0.62210379999999998</c:v>
                </c:pt>
                <c:pt idx="33">
                  <c:v>0.61932345</c:v>
                </c:pt>
                <c:pt idx="34">
                  <c:v>0.61677479000000002</c:v>
                </c:pt>
                <c:pt idx="35">
                  <c:v>0.61329935000000002</c:v>
                </c:pt>
                <c:pt idx="36">
                  <c:v>0.61028729999999998</c:v>
                </c:pt>
                <c:pt idx="37">
                  <c:v>0.60773865000000005</c:v>
                </c:pt>
                <c:pt idx="38">
                  <c:v>0.6047266</c:v>
                </c:pt>
                <c:pt idx="39">
                  <c:v>0.60240963999999997</c:v>
                </c:pt>
                <c:pt idx="40">
                  <c:v>0.59893419999999997</c:v>
                </c:pt>
                <c:pt idx="41">
                  <c:v>0.59592215000000004</c:v>
                </c:pt>
                <c:pt idx="42">
                  <c:v>0.59221500999999999</c:v>
                </c:pt>
                <c:pt idx="43">
                  <c:v>0.58850787999999998</c:v>
                </c:pt>
                <c:pt idx="44">
                  <c:v>0.58526412999999999</c:v>
                </c:pt>
                <c:pt idx="45">
                  <c:v>0.58341056999999996</c:v>
                </c:pt>
                <c:pt idx="46">
                  <c:v>0.57900834000000001</c:v>
                </c:pt>
                <c:pt idx="47">
                  <c:v>0.57622799000000002</c:v>
                </c:pt>
                <c:pt idx="48">
                  <c:v>0.57391102999999999</c:v>
                </c:pt>
                <c:pt idx="49">
                  <c:v>0.57159406999999995</c:v>
                </c:pt>
                <c:pt idx="50">
                  <c:v>0.56788693000000001</c:v>
                </c:pt>
                <c:pt idx="51">
                  <c:v>0.56394809999999995</c:v>
                </c:pt>
                <c:pt idx="52">
                  <c:v>0.56093605000000002</c:v>
                </c:pt>
                <c:pt idx="53">
                  <c:v>0.55699721999999996</c:v>
                </c:pt>
                <c:pt idx="54">
                  <c:v>0.55421686999999997</c:v>
                </c:pt>
                <c:pt idx="55">
                  <c:v>0.55097311999999998</c:v>
                </c:pt>
                <c:pt idx="56">
                  <c:v>0.54796107999999999</c:v>
                </c:pt>
                <c:pt idx="57">
                  <c:v>0.54471733</c:v>
                </c:pt>
                <c:pt idx="58">
                  <c:v>0.54124189</c:v>
                </c:pt>
                <c:pt idx="59">
                  <c:v>0.53753474999999995</c:v>
                </c:pt>
                <c:pt idx="60">
                  <c:v>0.53429101000000001</c:v>
                </c:pt>
                <c:pt idx="61">
                  <c:v>0.52919369999999999</c:v>
                </c:pt>
                <c:pt idx="62">
                  <c:v>0.52594995</c:v>
                </c:pt>
                <c:pt idx="63">
                  <c:v>0.52363298999999996</c:v>
                </c:pt>
                <c:pt idx="64">
                  <c:v>0.52085263999999998</c:v>
                </c:pt>
                <c:pt idx="65">
                  <c:v>0.51575532999999996</c:v>
                </c:pt>
                <c:pt idx="66">
                  <c:v>0.51158479999999995</c:v>
                </c:pt>
                <c:pt idx="67">
                  <c:v>0.50741426999999995</c:v>
                </c:pt>
                <c:pt idx="68">
                  <c:v>0.50370714000000005</c:v>
                </c:pt>
                <c:pt idx="69">
                  <c:v>0.49884151999999998</c:v>
                </c:pt>
                <c:pt idx="70">
                  <c:v>0.49397590000000002</c:v>
                </c:pt>
                <c:pt idx="71">
                  <c:v>0.49003707000000002</c:v>
                </c:pt>
                <c:pt idx="72">
                  <c:v>0.48563485000000001</c:v>
                </c:pt>
                <c:pt idx="73">
                  <c:v>0.48053752999999999</c:v>
                </c:pt>
                <c:pt idx="74">
                  <c:v>0.47497683000000002</c:v>
                </c:pt>
                <c:pt idx="75">
                  <c:v>0.46918442999999999</c:v>
                </c:pt>
                <c:pt idx="76">
                  <c:v>0.46316033000000001</c:v>
                </c:pt>
                <c:pt idx="77">
                  <c:v>0.45968489000000001</c:v>
                </c:pt>
                <c:pt idx="78">
                  <c:v>0.45203892000000001</c:v>
                </c:pt>
                <c:pt idx="79">
                  <c:v>0.44694160999999999</c:v>
                </c:pt>
                <c:pt idx="80">
                  <c:v>0.44184430000000002</c:v>
                </c:pt>
                <c:pt idx="81">
                  <c:v>0.43582019999999999</c:v>
                </c:pt>
                <c:pt idx="82">
                  <c:v>0.43095459000000003</c:v>
                </c:pt>
                <c:pt idx="83">
                  <c:v>0.42377200999999998</c:v>
                </c:pt>
                <c:pt idx="84">
                  <c:v>0.41658942999999998</c:v>
                </c:pt>
                <c:pt idx="85">
                  <c:v>0.41010194999999999</c:v>
                </c:pt>
                <c:pt idx="86">
                  <c:v>0.40013902000000001</c:v>
                </c:pt>
                <c:pt idx="87">
                  <c:v>0.38971270000000002</c:v>
                </c:pt>
                <c:pt idx="88">
                  <c:v>0.37812790000000002</c:v>
                </c:pt>
                <c:pt idx="89">
                  <c:v>0.36584801</c:v>
                </c:pt>
                <c:pt idx="90">
                  <c:v>0.35495829000000001</c:v>
                </c:pt>
                <c:pt idx="91">
                  <c:v>0.34151993000000003</c:v>
                </c:pt>
                <c:pt idx="92">
                  <c:v>0.32506951000000001</c:v>
                </c:pt>
                <c:pt idx="93">
                  <c:v>0.30792399999999998</c:v>
                </c:pt>
                <c:pt idx="94">
                  <c:v>0.28637626999999999</c:v>
                </c:pt>
                <c:pt idx="95">
                  <c:v>0.26065801999999999</c:v>
                </c:pt>
                <c:pt idx="96">
                  <c:v>0.22520852999999999</c:v>
                </c:pt>
                <c:pt idx="97">
                  <c:v>0.17608897000000001</c:v>
                </c:pt>
                <c:pt idx="98">
                  <c:v>0.11862836</c:v>
                </c:pt>
                <c:pt idx="99">
                  <c:v>4.0778500000000002E-2</c:v>
                </c:pt>
                <c:pt idx="100">
                  <c:v>4.6338999999999999E-4</c:v>
                </c:pt>
                <c:pt idx="101">
                  <c:v>0</c:v>
                </c:pt>
              </c:numCache>
            </c:numRef>
          </c:yVal>
          <c:smooth val="1"/>
          <c:extLst>
            <c:ext xmlns:c16="http://schemas.microsoft.com/office/drawing/2014/chart" uri="{C3380CC4-5D6E-409C-BE32-E72D297353CC}">
              <c16:uniqueId val="{00000001-91E0-4DF1-8691-DD68B78D6536}"/>
            </c:ext>
          </c:extLst>
        </c:ser>
        <c:ser>
          <c:idx val="2"/>
          <c:order val="2"/>
          <c:tx>
            <c:v>Dockpred</c:v>
          </c:tx>
          <c:spPr>
            <a:ln w="19050" cap="rnd">
              <a:solidFill>
                <a:srgbClr val="00B050"/>
              </a:solidFill>
              <a:round/>
            </a:ln>
            <a:effectLst/>
          </c:spPr>
          <c:marker>
            <c:symbol val="circle"/>
            <c:size val="5"/>
            <c:spPr>
              <a:solidFill>
                <a:schemeClr val="accent3"/>
              </a:solidFill>
              <a:ln w="9525">
                <a:solidFill>
                  <a:srgbClr val="00B050"/>
                </a:solidFill>
              </a:ln>
              <a:effectLst/>
            </c:spPr>
          </c:marker>
          <c:xVal>
            <c:numRef>
              <c:f>'ROC curve'!$H$3:$H$104</c:f>
              <c:numCache>
                <c:formatCode>General</c:formatCode>
                <c:ptCount val="102"/>
                <c:pt idx="0">
                  <c:v>1</c:v>
                </c:pt>
                <c:pt idx="1">
                  <c:v>0.57750283999999996</c:v>
                </c:pt>
                <c:pt idx="2">
                  <c:v>0.48363858999999998</c:v>
                </c:pt>
                <c:pt idx="3">
                  <c:v>0.41990382999999998</c:v>
                </c:pt>
                <c:pt idx="4">
                  <c:v>0.37158499</c:v>
                </c:pt>
                <c:pt idx="5">
                  <c:v>0.33529634000000003</c:v>
                </c:pt>
                <c:pt idx="6">
                  <c:v>0.30392422000000002</c:v>
                </c:pt>
                <c:pt idx="7">
                  <c:v>0.27795487000000002</c:v>
                </c:pt>
                <c:pt idx="8">
                  <c:v>0.25740631000000003</c:v>
                </c:pt>
                <c:pt idx="9">
                  <c:v>0.23808236999999999</c:v>
                </c:pt>
                <c:pt idx="10">
                  <c:v>0.22154988</c:v>
                </c:pt>
                <c:pt idx="11">
                  <c:v>0.20638608</c:v>
                </c:pt>
                <c:pt idx="12">
                  <c:v>0.19329335</c:v>
                </c:pt>
                <c:pt idx="13">
                  <c:v>0.18117311999999999</c:v>
                </c:pt>
                <c:pt idx="14">
                  <c:v>0.17058367999999999</c:v>
                </c:pt>
                <c:pt idx="15">
                  <c:v>0.1603184</c:v>
                </c:pt>
                <c:pt idx="16">
                  <c:v>0.15187206</c:v>
                </c:pt>
                <c:pt idx="17">
                  <c:v>0.14367785</c:v>
                </c:pt>
                <c:pt idx="18">
                  <c:v>0.13633007</c:v>
                </c:pt>
                <c:pt idx="19">
                  <c:v>0.13002683000000001</c:v>
                </c:pt>
                <c:pt idx="20">
                  <c:v>0.12377762</c:v>
                </c:pt>
                <c:pt idx="21">
                  <c:v>0.11792461</c:v>
                </c:pt>
                <c:pt idx="22">
                  <c:v>0.11232373</c:v>
                </c:pt>
                <c:pt idx="23">
                  <c:v>0.10672286</c:v>
                </c:pt>
                <c:pt idx="24">
                  <c:v>0.10193239</c:v>
                </c:pt>
                <c:pt idx="25">
                  <c:v>9.6997860000000005E-2</c:v>
                </c:pt>
                <c:pt idx="26">
                  <c:v>9.2945769999999997E-2</c:v>
                </c:pt>
                <c:pt idx="27">
                  <c:v>8.8623549999999995E-2</c:v>
                </c:pt>
                <c:pt idx="28">
                  <c:v>8.4661520000000004E-2</c:v>
                </c:pt>
                <c:pt idx="29">
                  <c:v>8.0969620000000006E-2</c:v>
                </c:pt>
                <c:pt idx="30">
                  <c:v>7.7529849999999997E-2</c:v>
                </c:pt>
                <c:pt idx="31">
                  <c:v>7.4270169999999996E-2</c:v>
                </c:pt>
                <c:pt idx="32">
                  <c:v>7.1190589999999998E-2</c:v>
                </c:pt>
                <c:pt idx="33">
                  <c:v>6.8237069999999997E-2</c:v>
                </c:pt>
                <c:pt idx="34">
                  <c:v>6.5625729999999993E-2</c:v>
                </c:pt>
                <c:pt idx="35">
                  <c:v>6.3230499999999995E-2</c:v>
                </c:pt>
                <c:pt idx="36">
                  <c:v>6.0276980000000001E-2</c:v>
                </c:pt>
                <c:pt idx="37">
                  <c:v>5.7881750000000003E-2</c:v>
                </c:pt>
                <c:pt idx="38">
                  <c:v>5.536046E-2</c:v>
                </c:pt>
                <c:pt idx="39">
                  <c:v>5.2677080000000001E-2</c:v>
                </c:pt>
                <c:pt idx="40">
                  <c:v>5.0461939999999997E-2</c:v>
                </c:pt>
                <c:pt idx="41">
                  <c:v>4.8264809999999998E-2</c:v>
                </c:pt>
                <c:pt idx="42">
                  <c:v>4.5833560000000002E-2</c:v>
                </c:pt>
                <c:pt idx="43">
                  <c:v>4.3618419999999998E-2</c:v>
                </c:pt>
                <c:pt idx="44">
                  <c:v>4.179948E-2</c:v>
                </c:pt>
                <c:pt idx="45">
                  <c:v>3.9836480000000001E-2</c:v>
                </c:pt>
                <c:pt idx="46">
                  <c:v>3.825166E-2</c:v>
                </c:pt>
                <c:pt idx="47">
                  <c:v>3.6810919999999997E-2</c:v>
                </c:pt>
                <c:pt idx="48">
                  <c:v>3.4973980000000002E-2</c:v>
                </c:pt>
                <c:pt idx="49">
                  <c:v>3.340717E-2</c:v>
                </c:pt>
                <c:pt idx="50">
                  <c:v>3.2002450000000002E-2</c:v>
                </c:pt>
                <c:pt idx="51">
                  <c:v>3.0867869999999999E-2</c:v>
                </c:pt>
                <c:pt idx="52">
                  <c:v>2.9427129999999999E-2</c:v>
                </c:pt>
                <c:pt idx="53">
                  <c:v>2.8148469999999998E-2</c:v>
                </c:pt>
                <c:pt idx="54">
                  <c:v>2.7031889999999999E-2</c:v>
                </c:pt>
                <c:pt idx="55">
                  <c:v>2.5807259999999999E-2</c:v>
                </c:pt>
                <c:pt idx="56">
                  <c:v>2.4744720000000001E-2</c:v>
                </c:pt>
                <c:pt idx="57">
                  <c:v>2.3610140000000002E-2</c:v>
                </c:pt>
                <c:pt idx="58">
                  <c:v>2.2763700000000001E-2</c:v>
                </c:pt>
                <c:pt idx="59">
                  <c:v>2.204333E-2</c:v>
                </c:pt>
                <c:pt idx="60">
                  <c:v>2.110685E-2</c:v>
                </c:pt>
                <c:pt idx="61">
                  <c:v>2.0152360000000001E-2</c:v>
                </c:pt>
                <c:pt idx="62">
                  <c:v>1.923389E-2</c:v>
                </c:pt>
                <c:pt idx="63">
                  <c:v>1.8531530000000001E-2</c:v>
                </c:pt>
                <c:pt idx="64">
                  <c:v>1.793722E-2</c:v>
                </c:pt>
                <c:pt idx="65">
                  <c:v>1.656852E-2</c:v>
                </c:pt>
                <c:pt idx="66">
                  <c:v>1.5704070000000001E-2</c:v>
                </c:pt>
                <c:pt idx="67">
                  <c:v>1.460551E-2</c:v>
                </c:pt>
                <c:pt idx="68">
                  <c:v>1.3687039999999999E-2</c:v>
                </c:pt>
                <c:pt idx="69">
                  <c:v>1.2840600000000001E-2</c:v>
                </c:pt>
                <c:pt idx="70">
                  <c:v>1.210222E-2</c:v>
                </c:pt>
                <c:pt idx="71">
                  <c:v>1.1435880000000001E-2</c:v>
                </c:pt>
                <c:pt idx="72">
                  <c:v>1.0823559999999999E-2</c:v>
                </c:pt>
                <c:pt idx="73">
                  <c:v>1.0301289999999999E-2</c:v>
                </c:pt>
                <c:pt idx="74">
                  <c:v>9.9050900000000001E-3</c:v>
                </c:pt>
                <c:pt idx="75">
                  <c:v>9.2927800000000005E-3</c:v>
                </c:pt>
                <c:pt idx="76">
                  <c:v>8.7885199999999993E-3</c:v>
                </c:pt>
                <c:pt idx="77">
                  <c:v>8.4103200000000006E-3</c:v>
                </c:pt>
                <c:pt idx="78">
                  <c:v>7.9961100000000007E-3</c:v>
                </c:pt>
                <c:pt idx="79">
                  <c:v>7.5818999999999999E-3</c:v>
                </c:pt>
                <c:pt idx="80">
                  <c:v>7.0596299999999999E-3</c:v>
                </c:pt>
                <c:pt idx="81">
                  <c:v>6.6093999999999997E-3</c:v>
                </c:pt>
                <c:pt idx="82">
                  <c:v>6.1231499999999999E-3</c:v>
                </c:pt>
                <c:pt idx="83">
                  <c:v>5.8169900000000002E-3</c:v>
                </c:pt>
                <c:pt idx="84">
                  <c:v>5.4928199999999998E-3</c:v>
                </c:pt>
                <c:pt idx="85">
                  <c:v>5.2406900000000001E-3</c:v>
                </c:pt>
                <c:pt idx="86">
                  <c:v>5.0425899999999996E-3</c:v>
                </c:pt>
                <c:pt idx="87">
                  <c:v>4.71843E-3</c:v>
                </c:pt>
                <c:pt idx="88">
                  <c:v>4.4122700000000003E-3</c:v>
                </c:pt>
                <c:pt idx="89">
                  <c:v>4.2321800000000003E-3</c:v>
                </c:pt>
                <c:pt idx="90">
                  <c:v>4.0160600000000001E-3</c:v>
                </c:pt>
                <c:pt idx="91">
                  <c:v>3.7819400000000001E-3</c:v>
                </c:pt>
                <c:pt idx="92">
                  <c:v>3.52981E-3</c:v>
                </c:pt>
                <c:pt idx="93">
                  <c:v>3.20565E-3</c:v>
                </c:pt>
                <c:pt idx="94">
                  <c:v>3.0975899999999999E-3</c:v>
                </c:pt>
                <c:pt idx="95">
                  <c:v>2.8814800000000001E-3</c:v>
                </c:pt>
                <c:pt idx="96">
                  <c:v>2.7193999999999999E-3</c:v>
                </c:pt>
                <c:pt idx="97">
                  <c:v>2.50329E-3</c:v>
                </c:pt>
                <c:pt idx="98">
                  <c:v>2.3772200000000002E-3</c:v>
                </c:pt>
                <c:pt idx="99">
                  <c:v>2.26917E-3</c:v>
                </c:pt>
                <c:pt idx="100">
                  <c:v>1.9990300000000002E-3</c:v>
                </c:pt>
                <c:pt idx="101">
                  <c:v>0</c:v>
                </c:pt>
              </c:numCache>
            </c:numRef>
          </c:xVal>
          <c:yVal>
            <c:numRef>
              <c:f>'ROC curve'!$I$3:$I$104</c:f>
              <c:numCache>
                <c:formatCode>General</c:formatCode>
                <c:ptCount val="102"/>
                <c:pt idx="0">
                  <c:v>1</c:v>
                </c:pt>
                <c:pt idx="1">
                  <c:v>0.91519925999999996</c:v>
                </c:pt>
                <c:pt idx="2">
                  <c:v>0.88137164000000001</c:v>
                </c:pt>
                <c:pt idx="3">
                  <c:v>0.85217794000000002</c:v>
                </c:pt>
                <c:pt idx="4">
                  <c:v>0.82483781</c:v>
                </c:pt>
                <c:pt idx="5">
                  <c:v>0.79958295000000001</c:v>
                </c:pt>
                <c:pt idx="6">
                  <c:v>0.77571825999999999</c:v>
                </c:pt>
                <c:pt idx="7">
                  <c:v>0.75648749000000004</c:v>
                </c:pt>
                <c:pt idx="8">
                  <c:v>0.73447636999999999</c:v>
                </c:pt>
                <c:pt idx="9">
                  <c:v>0.71269693999999995</c:v>
                </c:pt>
                <c:pt idx="10">
                  <c:v>0.69416126</c:v>
                </c:pt>
                <c:pt idx="11">
                  <c:v>0.67446709999999999</c:v>
                </c:pt>
                <c:pt idx="12">
                  <c:v>0.65732159000000001</c:v>
                </c:pt>
                <c:pt idx="13">
                  <c:v>0.64087117999999998</c:v>
                </c:pt>
                <c:pt idx="14">
                  <c:v>0.62117701999999997</c:v>
                </c:pt>
                <c:pt idx="15">
                  <c:v>0.60611676999999997</c:v>
                </c:pt>
                <c:pt idx="16">
                  <c:v>0.59128822999999997</c:v>
                </c:pt>
                <c:pt idx="17">
                  <c:v>0.57831325</c:v>
                </c:pt>
                <c:pt idx="18">
                  <c:v>0.56255792000000004</c:v>
                </c:pt>
                <c:pt idx="19">
                  <c:v>0.54842447000000005</c:v>
                </c:pt>
                <c:pt idx="20">
                  <c:v>0.53012048000000001</c:v>
                </c:pt>
                <c:pt idx="21">
                  <c:v>0.51436515000000005</c:v>
                </c:pt>
                <c:pt idx="22">
                  <c:v>0.5</c:v>
                </c:pt>
                <c:pt idx="23">
                  <c:v>0.48725671999999998</c:v>
                </c:pt>
                <c:pt idx="24">
                  <c:v>0.47451344000000001</c:v>
                </c:pt>
                <c:pt idx="25">
                  <c:v>0.46130676999999998</c:v>
                </c:pt>
                <c:pt idx="26">
                  <c:v>0.447405</c:v>
                </c:pt>
                <c:pt idx="27">
                  <c:v>0.43188136999999999</c:v>
                </c:pt>
                <c:pt idx="28">
                  <c:v>0.42168675</c:v>
                </c:pt>
                <c:pt idx="29">
                  <c:v>0.41334568999999999</c:v>
                </c:pt>
                <c:pt idx="30">
                  <c:v>0.40523632999999998</c:v>
                </c:pt>
                <c:pt idx="31">
                  <c:v>0.39434661999999998</c:v>
                </c:pt>
                <c:pt idx="32">
                  <c:v>0.38067655</c:v>
                </c:pt>
                <c:pt idx="33">
                  <c:v>0.37187209999999998</c:v>
                </c:pt>
                <c:pt idx="34">
                  <c:v>0.36051899999999998</c:v>
                </c:pt>
                <c:pt idx="35">
                  <c:v>0.35032437</c:v>
                </c:pt>
                <c:pt idx="36">
                  <c:v>0.33920296999999999</c:v>
                </c:pt>
                <c:pt idx="37">
                  <c:v>0.32877665</c:v>
                </c:pt>
                <c:pt idx="38">
                  <c:v>0.32205746000000002</c:v>
                </c:pt>
                <c:pt idx="39">
                  <c:v>0.31371640000000001</c:v>
                </c:pt>
                <c:pt idx="40">
                  <c:v>0.30444855999999998</c:v>
                </c:pt>
                <c:pt idx="41">
                  <c:v>0.29541242000000001</c:v>
                </c:pt>
                <c:pt idx="42">
                  <c:v>0.28568118999999997</c:v>
                </c:pt>
                <c:pt idx="43">
                  <c:v>0.27734013000000002</c:v>
                </c:pt>
                <c:pt idx="44">
                  <c:v>0.26923077000000001</c:v>
                </c:pt>
                <c:pt idx="45">
                  <c:v>0.26367005999999998</c:v>
                </c:pt>
                <c:pt idx="46">
                  <c:v>0.25509731000000002</c:v>
                </c:pt>
                <c:pt idx="47">
                  <c:v>0.24536607999999999</c:v>
                </c:pt>
                <c:pt idx="48">
                  <c:v>0.23911029</c:v>
                </c:pt>
                <c:pt idx="49">
                  <c:v>0.23192771000000001</c:v>
                </c:pt>
                <c:pt idx="50">
                  <c:v>0.22451344000000001</c:v>
                </c:pt>
                <c:pt idx="51">
                  <c:v>0.22057461</c:v>
                </c:pt>
                <c:pt idx="52">
                  <c:v>0.21292864</c:v>
                </c:pt>
                <c:pt idx="53">
                  <c:v>0.20806301999999999</c:v>
                </c:pt>
                <c:pt idx="54">
                  <c:v>0.20273400999999999</c:v>
                </c:pt>
                <c:pt idx="55">
                  <c:v>0.19717330999999999</c:v>
                </c:pt>
                <c:pt idx="56">
                  <c:v>0.19138090999999999</c:v>
                </c:pt>
                <c:pt idx="57">
                  <c:v>0.18582019999999999</c:v>
                </c:pt>
                <c:pt idx="58">
                  <c:v>0.17863762999999999</c:v>
                </c:pt>
                <c:pt idx="59">
                  <c:v>0.17238184000000001</c:v>
                </c:pt>
                <c:pt idx="60">
                  <c:v>0.16728451999999999</c:v>
                </c:pt>
                <c:pt idx="61">
                  <c:v>0.16079703000000001</c:v>
                </c:pt>
                <c:pt idx="62">
                  <c:v>0.15477294</c:v>
                </c:pt>
                <c:pt idx="63">
                  <c:v>0.14944393</c:v>
                </c:pt>
                <c:pt idx="64">
                  <c:v>0.14411492000000001</c:v>
                </c:pt>
                <c:pt idx="65">
                  <c:v>0.14179796</c:v>
                </c:pt>
                <c:pt idx="66">
                  <c:v>0.13646895000000001</c:v>
                </c:pt>
                <c:pt idx="67">
                  <c:v>0.13276182</c:v>
                </c:pt>
                <c:pt idx="68">
                  <c:v>0.12789619999999999</c:v>
                </c:pt>
                <c:pt idx="69">
                  <c:v>0.12372567</c:v>
                </c:pt>
                <c:pt idx="70">
                  <c:v>0.12001854000000001</c:v>
                </c:pt>
                <c:pt idx="71">
                  <c:v>0.1163114</c:v>
                </c:pt>
                <c:pt idx="72">
                  <c:v>0.11190918</c:v>
                </c:pt>
                <c:pt idx="73">
                  <c:v>0.10773865000000001</c:v>
                </c:pt>
                <c:pt idx="74">
                  <c:v>0.10356812</c:v>
                </c:pt>
                <c:pt idx="75">
                  <c:v>9.9860980000000002E-2</c:v>
                </c:pt>
                <c:pt idx="76">
                  <c:v>9.4068579999999999E-2</c:v>
                </c:pt>
                <c:pt idx="77">
                  <c:v>8.9434659999999999E-2</c:v>
                </c:pt>
                <c:pt idx="78">
                  <c:v>8.5727529999999996E-2</c:v>
                </c:pt>
                <c:pt idx="79">
                  <c:v>8.2715479999999994E-2</c:v>
                </c:pt>
                <c:pt idx="80">
                  <c:v>7.9240039999999998E-2</c:v>
                </c:pt>
                <c:pt idx="81">
                  <c:v>7.6923080000000005E-2</c:v>
                </c:pt>
                <c:pt idx="82">
                  <c:v>7.4606119999999998E-2</c:v>
                </c:pt>
                <c:pt idx="83">
                  <c:v>7.1825760000000002E-2</c:v>
                </c:pt>
                <c:pt idx="84">
                  <c:v>6.7423540000000004E-2</c:v>
                </c:pt>
                <c:pt idx="85">
                  <c:v>6.4411490000000002E-2</c:v>
                </c:pt>
                <c:pt idx="86">
                  <c:v>6.1631140000000001E-2</c:v>
                </c:pt>
                <c:pt idx="87">
                  <c:v>5.7460610000000002E-2</c:v>
                </c:pt>
                <c:pt idx="88">
                  <c:v>5.3985169999999999E-2</c:v>
                </c:pt>
                <c:pt idx="89">
                  <c:v>5.189991E-2</c:v>
                </c:pt>
                <c:pt idx="90">
                  <c:v>4.8656159999999997E-2</c:v>
                </c:pt>
                <c:pt idx="91">
                  <c:v>4.6339199999999997E-2</c:v>
                </c:pt>
                <c:pt idx="92">
                  <c:v>4.3558850000000003E-2</c:v>
                </c:pt>
                <c:pt idx="93">
                  <c:v>4.0546800000000001E-2</c:v>
                </c:pt>
                <c:pt idx="94">
                  <c:v>3.8229840000000001E-2</c:v>
                </c:pt>
                <c:pt idx="95">
                  <c:v>3.7303059999999999E-2</c:v>
                </c:pt>
                <c:pt idx="96">
                  <c:v>3.4522709999999998E-2</c:v>
                </c:pt>
                <c:pt idx="97">
                  <c:v>3.2669139999999999E-2</c:v>
                </c:pt>
                <c:pt idx="98">
                  <c:v>3.1278960000000001E-2</c:v>
                </c:pt>
                <c:pt idx="99">
                  <c:v>2.8498610000000001E-2</c:v>
                </c:pt>
                <c:pt idx="100">
                  <c:v>2.6181650000000001E-2</c:v>
                </c:pt>
                <c:pt idx="101">
                  <c:v>0</c:v>
                </c:pt>
              </c:numCache>
            </c:numRef>
          </c:yVal>
          <c:smooth val="1"/>
          <c:extLst>
            <c:ext xmlns:c16="http://schemas.microsoft.com/office/drawing/2014/chart" uri="{C3380CC4-5D6E-409C-BE32-E72D297353CC}">
              <c16:uniqueId val="{00000002-91E0-4DF1-8691-DD68B78D6536}"/>
            </c:ext>
          </c:extLst>
        </c:ser>
        <c:ser>
          <c:idx val="3"/>
          <c:order val="3"/>
          <c:tx>
            <c:v>Logreg</c:v>
          </c:tx>
          <c:spPr>
            <a:ln w="19050" cap="rnd">
              <a:solidFill>
                <a:schemeClr val="tx2"/>
              </a:solidFill>
              <a:round/>
            </a:ln>
            <a:effectLst/>
          </c:spPr>
          <c:marker>
            <c:symbol val="circle"/>
            <c:size val="5"/>
            <c:spPr>
              <a:solidFill>
                <a:schemeClr val="tx2"/>
              </a:solidFill>
              <a:ln w="9525">
                <a:solidFill>
                  <a:schemeClr val="tx2"/>
                </a:solidFill>
              </a:ln>
              <a:effectLst/>
            </c:spPr>
          </c:marker>
          <c:xVal>
            <c:numRef>
              <c:f>'ROC curve'!$N$3:$N$104</c:f>
              <c:numCache>
                <c:formatCode>General</c:formatCode>
                <c:ptCount val="102"/>
                <c:pt idx="0">
                  <c:v>1</c:v>
                </c:pt>
                <c:pt idx="1">
                  <c:v>1</c:v>
                </c:pt>
                <c:pt idx="2">
                  <c:v>0.96754731999999999</c:v>
                </c:pt>
                <c:pt idx="3">
                  <c:v>0.33684513999999999</c:v>
                </c:pt>
                <c:pt idx="4">
                  <c:v>0.24101787999999999</c:v>
                </c:pt>
                <c:pt idx="5">
                  <c:v>0.19680516000000001</c:v>
                </c:pt>
                <c:pt idx="6">
                  <c:v>0.16896285</c:v>
                </c:pt>
                <c:pt idx="7">
                  <c:v>0.15070146000000001</c:v>
                </c:pt>
                <c:pt idx="8">
                  <c:v>0.13656419</c:v>
                </c:pt>
                <c:pt idx="9">
                  <c:v>0.12543446999999999</c:v>
                </c:pt>
                <c:pt idx="10">
                  <c:v>0.11623174</c:v>
                </c:pt>
                <c:pt idx="11">
                  <c:v>0.10886596</c:v>
                </c:pt>
                <c:pt idx="12">
                  <c:v>0.10168025999999999</c:v>
                </c:pt>
                <c:pt idx="13">
                  <c:v>9.5755220000000002E-2</c:v>
                </c:pt>
                <c:pt idx="14">
                  <c:v>9.0676610000000005E-2</c:v>
                </c:pt>
                <c:pt idx="15">
                  <c:v>8.5597999999999994E-2</c:v>
                </c:pt>
                <c:pt idx="16">
                  <c:v>8.1041660000000001E-2</c:v>
                </c:pt>
                <c:pt idx="17">
                  <c:v>7.6251189999999996E-2</c:v>
                </c:pt>
                <c:pt idx="18">
                  <c:v>7.1280640000000006E-2</c:v>
                </c:pt>
                <c:pt idx="19">
                  <c:v>6.6922400000000007E-2</c:v>
                </c:pt>
                <c:pt idx="20">
                  <c:v>6.2474109999999999E-2</c:v>
                </c:pt>
                <c:pt idx="21">
                  <c:v>5.8295960000000001E-2</c:v>
                </c:pt>
                <c:pt idx="22">
                  <c:v>5.3739620000000002E-2</c:v>
                </c:pt>
                <c:pt idx="23">
                  <c:v>5.0011710000000001E-2</c:v>
                </c:pt>
                <c:pt idx="24">
                  <c:v>4.6535920000000001E-2</c:v>
                </c:pt>
                <c:pt idx="25">
                  <c:v>4.3258230000000002E-2</c:v>
                </c:pt>
                <c:pt idx="26">
                  <c:v>4.0196660000000002E-2</c:v>
                </c:pt>
                <c:pt idx="27">
                  <c:v>3.7603329999999997E-2</c:v>
                </c:pt>
                <c:pt idx="28">
                  <c:v>3.5424209999999998E-2</c:v>
                </c:pt>
                <c:pt idx="29">
                  <c:v>3.3695320000000001E-2</c:v>
                </c:pt>
                <c:pt idx="30">
                  <c:v>3.1984440000000003E-2</c:v>
                </c:pt>
                <c:pt idx="31">
                  <c:v>3.0417630000000001E-2</c:v>
                </c:pt>
                <c:pt idx="32">
                  <c:v>2.8742770000000001E-2</c:v>
                </c:pt>
                <c:pt idx="33">
                  <c:v>2.7446109999999999E-2</c:v>
                </c:pt>
                <c:pt idx="34">
                  <c:v>2.6275509999999998E-2</c:v>
                </c:pt>
                <c:pt idx="35">
                  <c:v>2.4996850000000001E-2</c:v>
                </c:pt>
                <c:pt idx="36">
                  <c:v>2.3862270000000001E-2</c:v>
                </c:pt>
                <c:pt idx="37">
                  <c:v>2.267365E-2</c:v>
                </c:pt>
                <c:pt idx="38">
                  <c:v>2.15931E-2</c:v>
                </c:pt>
                <c:pt idx="39">
                  <c:v>2.0566569999999999E-2</c:v>
                </c:pt>
                <c:pt idx="40">
                  <c:v>1.955805E-2</c:v>
                </c:pt>
                <c:pt idx="41">
                  <c:v>1.8747639999999999E-2</c:v>
                </c:pt>
                <c:pt idx="42">
                  <c:v>1.7793150000000001E-2</c:v>
                </c:pt>
                <c:pt idx="43">
                  <c:v>1.705477E-2</c:v>
                </c:pt>
                <c:pt idx="44">
                  <c:v>1.631639E-2</c:v>
                </c:pt>
                <c:pt idx="45">
                  <c:v>1.5632030000000002E-2</c:v>
                </c:pt>
                <c:pt idx="46">
                  <c:v>1.4983700000000001E-2</c:v>
                </c:pt>
                <c:pt idx="47">
                  <c:v>1.4047219999999999E-2</c:v>
                </c:pt>
                <c:pt idx="48">
                  <c:v>1.3633009999999999E-2</c:v>
                </c:pt>
                <c:pt idx="49">
                  <c:v>1.318278E-2</c:v>
                </c:pt>
                <c:pt idx="50">
                  <c:v>1.257046E-2</c:v>
                </c:pt>
                <c:pt idx="51">
                  <c:v>1.203018E-2</c:v>
                </c:pt>
                <c:pt idx="52">
                  <c:v>1.1489910000000001E-2</c:v>
                </c:pt>
                <c:pt idx="53">
                  <c:v>1.0967640000000001E-2</c:v>
                </c:pt>
                <c:pt idx="54">
                  <c:v>1.0391340000000001E-2</c:v>
                </c:pt>
                <c:pt idx="55">
                  <c:v>9.8870799999999995E-3</c:v>
                </c:pt>
                <c:pt idx="56">
                  <c:v>9.38282E-3</c:v>
                </c:pt>
                <c:pt idx="57">
                  <c:v>8.7344899999999993E-3</c:v>
                </c:pt>
                <c:pt idx="58">
                  <c:v>8.4103200000000006E-3</c:v>
                </c:pt>
                <c:pt idx="59">
                  <c:v>7.8880500000000006E-3</c:v>
                </c:pt>
                <c:pt idx="60">
                  <c:v>7.5278699999999999E-3</c:v>
                </c:pt>
                <c:pt idx="61">
                  <c:v>7.2397199999999998E-3</c:v>
                </c:pt>
                <c:pt idx="62">
                  <c:v>6.7894899999999996E-3</c:v>
                </c:pt>
                <c:pt idx="63">
                  <c:v>6.4473100000000004E-3</c:v>
                </c:pt>
                <c:pt idx="64">
                  <c:v>5.9610599999999998E-3</c:v>
                </c:pt>
                <c:pt idx="65">
                  <c:v>5.5828700000000002E-3</c:v>
                </c:pt>
                <c:pt idx="66">
                  <c:v>5.3127299999999999E-3</c:v>
                </c:pt>
                <c:pt idx="67">
                  <c:v>4.95255E-3</c:v>
                </c:pt>
                <c:pt idx="68">
                  <c:v>4.6463900000000002E-3</c:v>
                </c:pt>
                <c:pt idx="69">
                  <c:v>4.2862000000000004E-3</c:v>
                </c:pt>
                <c:pt idx="70">
                  <c:v>3.9800499999999997E-3</c:v>
                </c:pt>
                <c:pt idx="71">
                  <c:v>3.5478200000000001E-3</c:v>
                </c:pt>
                <c:pt idx="72">
                  <c:v>3.3677300000000002E-3</c:v>
                </c:pt>
                <c:pt idx="73">
                  <c:v>3.1516199999999999E-3</c:v>
                </c:pt>
                <c:pt idx="74">
                  <c:v>2.9535199999999998E-3</c:v>
                </c:pt>
                <c:pt idx="75">
                  <c:v>2.7013900000000001E-3</c:v>
                </c:pt>
                <c:pt idx="76">
                  <c:v>2.3772200000000002E-3</c:v>
                </c:pt>
                <c:pt idx="77">
                  <c:v>2.07106E-3</c:v>
                </c:pt>
                <c:pt idx="78">
                  <c:v>1.9449999999999999E-3</c:v>
                </c:pt>
                <c:pt idx="79">
                  <c:v>1.7469E-3</c:v>
                </c:pt>
                <c:pt idx="80">
                  <c:v>1.6388399999999999E-3</c:v>
                </c:pt>
                <c:pt idx="81">
                  <c:v>1.3146799999999999E-3</c:v>
                </c:pt>
                <c:pt idx="82">
                  <c:v>1.1165700000000001E-3</c:v>
                </c:pt>
                <c:pt idx="83">
                  <c:v>1.0445400000000001E-3</c:v>
                </c:pt>
                <c:pt idx="84">
                  <c:v>9.1847000000000001E-4</c:v>
                </c:pt>
                <c:pt idx="85">
                  <c:v>7.5639000000000001E-4</c:v>
                </c:pt>
                <c:pt idx="86">
                  <c:v>6.8435000000000002E-4</c:v>
                </c:pt>
                <c:pt idx="87">
                  <c:v>5.5829000000000002E-4</c:v>
                </c:pt>
                <c:pt idx="88">
                  <c:v>4.8624999999999997E-4</c:v>
                </c:pt>
                <c:pt idx="89">
                  <c:v>3.4217999999999998E-4</c:v>
                </c:pt>
                <c:pt idx="90">
                  <c:v>2.7013999999999999E-4</c:v>
                </c:pt>
                <c:pt idx="91">
                  <c:v>1.6207999999999999E-4</c:v>
                </c:pt>
                <c:pt idx="92">
                  <c:v>1.0806000000000001E-4</c:v>
                </c:pt>
                <c:pt idx="93" formatCode="0.00E+00">
                  <c:v>7.2000000000000002E-5</c:v>
                </c:pt>
                <c:pt idx="94" formatCode="0.00E+00">
                  <c:v>1.8E-5</c:v>
                </c:pt>
                <c:pt idx="95">
                  <c:v>0</c:v>
                </c:pt>
                <c:pt idx="96">
                  <c:v>0</c:v>
                </c:pt>
                <c:pt idx="97">
                  <c:v>0</c:v>
                </c:pt>
                <c:pt idx="98">
                  <c:v>0</c:v>
                </c:pt>
                <c:pt idx="99">
                  <c:v>0</c:v>
                </c:pt>
                <c:pt idx="100">
                  <c:v>0</c:v>
                </c:pt>
                <c:pt idx="101">
                  <c:v>0</c:v>
                </c:pt>
              </c:numCache>
            </c:numRef>
          </c:xVal>
          <c:yVal>
            <c:numRef>
              <c:f>'ROC curve'!$O$3:$O$104</c:f>
              <c:numCache>
                <c:formatCode>General</c:formatCode>
                <c:ptCount val="102"/>
                <c:pt idx="0">
                  <c:v>1</c:v>
                </c:pt>
                <c:pt idx="1">
                  <c:v>1</c:v>
                </c:pt>
                <c:pt idx="2">
                  <c:v>0.99907321999999998</c:v>
                </c:pt>
                <c:pt idx="3">
                  <c:v>0.88623726000000003</c:v>
                </c:pt>
                <c:pt idx="4">
                  <c:v>0.82506950999999995</c:v>
                </c:pt>
                <c:pt idx="5">
                  <c:v>0.78382761999999995</c:v>
                </c:pt>
                <c:pt idx="6">
                  <c:v>0.74837812999999997</c:v>
                </c:pt>
                <c:pt idx="7">
                  <c:v>0.72451343999999995</c:v>
                </c:pt>
                <c:pt idx="8">
                  <c:v>0.70088044000000005</c:v>
                </c:pt>
                <c:pt idx="9">
                  <c:v>0.67863762999999999</c:v>
                </c:pt>
                <c:pt idx="10">
                  <c:v>0.66311399000000004</c:v>
                </c:pt>
                <c:pt idx="11">
                  <c:v>0.64990731999999996</c:v>
                </c:pt>
                <c:pt idx="12">
                  <c:v>0.63183502999999996</c:v>
                </c:pt>
                <c:pt idx="13">
                  <c:v>0.61839666000000004</c:v>
                </c:pt>
                <c:pt idx="14">
                  <c:v>0.60704356000000004</c:v>
                </c:pt>
                <c:pt idx="15">
                  <c:v>0.59267840999999999</c:v>
                </c:pt>
                <c:pt idx="16">
                  <c:v>0.57437442000000005</c:v>
                </c:pt>
                <c:pt idx="17">
                  <c:v>0.56093605000000002</c:v>
                </c:pt>
                <c:pt idx="18">
                  <c:v>0.54402223999999999</c:v>
                </c:pt>
                <c:pt idx="19">
                  <c:v>0.52316960000000001</c:v>
                </c:pt>
                <c:pt idx="20">
                  <c:v>0.50648749000000004</c:v>
                </c:pt>
                <c:pt idx="21">
                  <c:v>0.49096385999999997</c:v>
                </c:pt>
                <c:pt idx="22">
                  <c:v>0.47219647999999997</c:v>
                </c:pt>
                <c:pt idx="23">
                  <c:v>0.45528267</c:v>
                </c:pt>
                <c:pt idx="24">
                  <c:v>0.43813716000000003</c:v>
                </c:pt>
                <c:pt idx="25">
                  <c:v>0.41936979000000002</c:v>
                </c:pt>
                <c:pt idx="26">
                  <c:v>0.40407785000000002</c:v>
                </c:pt>
                <c:pt idx="27">
                  <c:v>0.38832252</c:v>
                </c:pt>
                <c:pt idx="28">
                  <c:v>0.37720111000000001</c:v>
                </c:pt>
                <c:pt idx="29">
                  <c:v>0.36468952999999998</c:v>
                </c:pt>
                <c:pt idx="30">
                  <c:v>0.34916588999999998</c:v>
                </c:pt>
                <c:pt idx="31">
                  <c:v>0.33503243999999999</c:v>
                </c:pt>
                <c:pt idx="32">
                  <c:v>0.32298423999999998</c:v>
                </c:pt>
                <c:pt idx="33">
                  <c:v>0.31163113999999997</c:v>
                </c:pt>
                <c:pt idx="34">
                  <c:v>0.30097311999999998</c:v>
                </c:pt>
                <c:pt idx="35">
                  <c:v>0.29240037000000002</c:v>
                </c:pt>
                <c:pt idx="36">
                  <c:v>0.28151066000000002</c:v>
                </c:pt>
                <c:pt idx="37">
                  <c:v>0.27455977999999998</c:v>
                </c:pt>
                <c:pt idx="38">
                  <c:v>0.26969416000000002</c:v>
                </c:pt>
                <c:pt idx="39">
                  <c:v>0.26390175999999999</c:v>
                </c:pt>
                <c:pt idx="40">
                  <c:v>0.25602409999999998</c:v>
                </c:pt>
                <c:pt idx="41">
                  <c:v>0.2497683</c:v>
                </c:pt>
                <c:pt idx="42">
                  <c:v>0.24189063999999999</c:v>
                </c:pt>
                <c:pt idx="43">
                  <c:v>0.23609823999999999</c:v>
                </c:pt>
                <c:pt idx="44">
                  <c:v>0.23007414000000001</c:v>
                </c:pt>
                <c:pt idx="45">
                  <c:v>0.22451344000000001</c:v>
                </c:pt>
                <c:pt idx="46">
                  <c:v>0.21709917000000001</c:v>
                </c:pt>
                <c:pt idx="47">
                  <c:v>0.20945320000000001</c:v>
                </c:pt>
                <c:pt idx="48">
                  <c:v>0.20041705000000001</c:v>
                </c:pt>
                <c:pt idx="49">
                  <c:v>0.19277108000000001</c:v>
                </c:pt>
                <c:pt idx="50">
                  <c:v>0.18628359999999999</c:v>
                </c:pt>
                <c:pt idx="51">
                  <c:v>0.18164968000000001</c:v>
                </c:pt>
                <c:pt idx="52">
                  <c:v>0.17191844000000001</c:v>
                </c:pt>
                <c:pt idx="53">
                  <c:v>0.16705283000000001</c:v>
                </c:pt>
                <c:pt idx="54">
                  <c:v>0.16149211999999999</c:v>
                </c:pt>
                <c:pt idx="55">
                  <c:v>0.15430954999999999</c:v>
                </c:pt>
                <c:pt idx="56">
                  <c:v>0.14828545000000001</c:v>
                </c:pt>
                <c:pt idx="57">
                  <c:v>0.14249305000000001</c:v>
                </c:pt>
                <c:pt idx="58">
                  <c:v>0.13809082</c:v>
                </c:pt>
                <c:pt idx="59">
                  <c:v>0.13206672999999999</c:v>
                </c:pt>
                <c:pt idx="60">
                  <c:v>0.12581094000000001</c:v>
                </c:pt>
                <c:pt idx="61">
                  <c:v>0.11978684000000001</c:v>
                </c:pt>
                <c:pt idx="62">
                  <c:v>0.11677479</c:v>
                </c:pt>
                <c:pt idx="63">
                  <c:v>0.11237257</c:v>
                </c:pt>
                <c:pt idx="64">
                  <c:v>0.10611677</c:v>
                </c:pt>
                <c:pt idx="65">
                  <c:v>0.10148285</c:v>
                </c:pt>
                <c:pt idx="66">
                  <c:v>9.5690449999999996E-2</c:v>
                </c:pt>
                <c:pt idx="67">
                  <c:v>9.0129749999999995E-2</c:v>
                </c:pt>
                <c:pt idx="68">
                  <c:v>8.7117700000000006E-2</c:v>
                </c:pt>
                <c:pt idx="69">
                  <c:v>8.3178870000000002E-2</c:v>
                </c:pt>
                <c:pt idx="70">
                  <c:v>7.8776650000000004E-2</c:v>
                </c:pt>
                <c:pt idx="71">
                  <c:v>7.5069510000000006E-2</c:v>
                </c:pt>
                <c:pt idx="72">
                  <c:v>7.0435590000000006E-2</c:v>
                </c:pt>
                <c:pt idx="73">
                  <c:v>6.5801670000000007E-2</c:v>
                </c:pt>
                <c:pt idx="74">
                  <c:v>6.139944E-2</c:v>
                </c:pt>
                <c:pt idx="75">
                  <c:v>5.5838739999999998E-2</c:v>
                </c:pt>
                <c:pt idx="76">
                  <c:v>5.0741429999999997E-2</c:v>
                </c:pt>
                <c:pt idx="77">
                  <c:v>4.5875810000000003E-2</c:v>
                </c:pt>
                <c:pt idx="78">
                  <c:v>4.2632070000000001E-2</c:v>
                </c:pt>
                <c:pt idx="79">
                  <c:v>4.008341E-2</c:v>
                </c:pt>
                <c:pt idx="80">
                  <c:v>3.6607969999999997E-2</c:v>
                </c:pt>
                <c:pt idx="81">
                  <c:v>3.2900829999999999E-2</c:v>
                </c:pt>
                <c:pt idx="82">
                  <c:v>3.0352179999999999E-2</c:v>
                </c:pt>
                <c:pt idx="83">
                  <c:v>2.7340130000000001E-2</c:v>
                </c:pt>
                <c:pt idx="84">
                  <c:v>2.4096389999999999E-2</c:v>
                </c:pt>
                <c:pt idx="85">
                  <c:v>2.2011119999999999E-2</c:v>
                </c:pt>
                <c:pt idx="86">
                  <c:v>1.784059E-2</c:v>
                </c:pt>
                <c:pt idx="87">
                  <c:v>1.552363E-2</c:v>
                </c:pt>
                <c:pt idx="88">
                  <c:v>1.343837E-2</c:v>
                </c:pt>
                <c:pt idx="89">
                  <c:v>1.0426319999999999E-2</c:v>
                </c:pt>
                <c:pt idx="90">
                  <c:v>7.18258E-3</c:v>
                </c:pt>
                <c:pt idx="91">
                  <c:v>5.3290100000000003E-3</c:v>
                </c:pt>
                <c:pt idx="92">
                  <c:v>3.0120500000000001E-3</c:v>
                </c:pt>
                <c:pt idx="93">
                  <c:v>1.1584799999999999E-3</c:v>
                </c:pt>
                <c:pt idx="94">
                  <c:v>4.6338999999999999E-4</c:v>
                </c:pt>
                <c:pt idx="95">
                  <c:v>0</c:v>
                </c:pt>
                <c:pt idx="96">
                  <c:v>0</c:v>
                </c:pt>
                <c:pt idx="97">
                  <c:v>0</c:v>
                </c:pt>
                <c:pt idx="98">
                  <c:v>0</c:v>
                </c:pt>
                <c:pt idx="99">
                  <c:v>0</c:v>
                </c:pt>
                <c:pt idx="100">
                  <c:v>0</c:v>
                </c:pt>
                <c:pt idx="101">
                  <c:v>0</c:v>
                </c:pt>
              </c:numCache>
            </c:numRef>
          </c:yVal>
          <c:smooth val="1"/>
          <c:extLst>
            <c:ext xmlns:c16="http://schemas.microsoft.com/office/drawing/2014/chart" uri="{C3380CC4-5D6E-409C-BE32-E72D297353CC}">
              <c16:uniqueId val="{00000003-91E0-4DF1-8691-DD68B78D6536}"/>
            </c:ext>
          </c:extLst>
        </c:ser>
        <c:ser>
          <c:idx val="4"/>
          <c:order val="4"/>
          <c:tx>
            <c:v>RF</c:v>
          </c:tx>
          <c:spPr>
            <a:ln w="19050" cap="rnd">
              <a:solidFill>
                <a:srgbClr val="7030A0"/>
              </a:solidFill>
              <a:round/>
            </a:ln>
            <a:effectLst/>
          </c:spPr>
          <c:marker>
            <c:symbol val="circle"/>
            <c:size val="5"/>
            <c:spPr>
              <a:solidFill>
                <a:srgbClr val="7030A0"/>
              </a:solidFill>
              <a:ln w="9525">
                <a:solidFill>
                  <a:srgbClr val="7030A0"/>
                </a:solidFill>
              </a:ln>
              <a:effectLst/>
            </c:spPr>
          </c:marker>
          <c:xVal>
            <c:numRef>
              <c:f>'ROC curve'!$K$3:$K$104</c:f>
              <c:numCache>
                <c:formatCode>General</c:formatCode>
                <c:ptCount val="102"/>
                <c:pt idx="0">
                  <c:v>1</c:v>
                </c:pt>
                <c:pt idx="1">
                  <c:v>0.65919282999999995</c:v>
                </c:pt>
                <c:pt idx="2">
                  <c:v>0.47731733999999998</c:v>
                </c:pt>
                <c:pt idx="3">
                  <c:v>0.38069767999999998</c:v>
                </c:pt>
                <c:pt idx="4">
                  <c:v>0.30920092999999998</c:v>
                </c:pt>
                <c:pt idx="5">
                  <c:v>0.25661390000000001</c:v>
                </c:pt>
                <c:pt idx="6">
                  <c:v>0.22057737999999999</c:v>
                </c:pt>
                <c:pt idx="7">
                  <c:v>0.19192465</c:v>
                </c:pt>
                <c:pt idx="8">
                  <c:v>0.16820646</c:v>
                </c:pt>
                <c:pt idx="9">
                  <c:v>0.15543789999999999</c:v>
                </c:pt>
                <c:pt idx="10">
                  <c:v>0.14315558</c:v>
                </c:pt>
                <c:pt idx="11">
                  <c:v>0.13177373000000001</c:v>
                </c:pt>
                <c:pt idx="12">
                  <c:v>0.12375961000000001</c:v>
                </c:pt>
                <c:pt idx="13">
                  <c:v>0.1171142</c:v>
                </c:pt>
                <c:pt idx="14">
                  <c:v>0.11163938</c:v>
                </c:pt>
                <c:pt idx="15">
                  <c:v>0.10393142</c:v>
                </c:pt>
                <c:pt idx="16">
                  <c:v>9.8168459999999999E-2</c:v>
                </c:pt>
                <c:pt idx="17">
                  <c:v>9.1775170000000003E-2</c:v>
                </c:pt>
                <c:pt idx="18">
                  <c:v>8.4985679999999994E-2</c:v>
                </c:pt>
                <c:pt idx="19">
                  <c:v>8.0609429999999996E-2</c:v>
                </c:pt>
                <c:pt idx="20">
                  <c:v>7.6431289999999999E-2</c:v>
                </c:pt>
                <c:pt idx="21">
                  <c:v>7.2487259999999998E-2</c:v>
                </c:pt>
                <c:pt idx="22">
                  <c:v>6.8669300000000003E-2</c:v>
                </c:pt>
                <c:pt idx="23">
                  <c:v>6.5283560000000004E-2</c:v>
                </c:pt>
                <c:pt idx="24">
                  <c:v>6.1051380000000002E-2</c:v>
                </c:pt>
                <c:pt idx="25">
                  <c:v>5.6603090000000002E-2</c:v>
                </c:pt>
                <c:pt idx="26">
                  <c:v>5.2298879999999999E-2</c:v>
                </c:pt>
                <c:pt idx="27">
                  <c:v>4.8679020000000003E-2</c:v>
                </c:pt>
                <c:pt idx="28">
                  <c:v>4.5977629999999999E-2</c:v>
                </c:pt>
                <c:pt idx="29">
                  <c:v>4.3168190000000002E-2</c:v>
                </c:pt>
                <c:pt idx="30">
                  <c:v>4.0682910000000003E-2</c:v>
                </c:pt>
                <c:pt idx="31">
                  <c:v>3.7999529999999997E-2</c:v>
                </c:pt>
                <c:pt idx="32">
                  <c:v>3.558629E-2</c:v>
                </c:pt>
                <c:pt idx="33">
                  <c:v>3.310101E-2</c:v>
                </c:pt>
                <c:pt idx="34">
                  <c:v>3.1210040000000001E-2</c:v>
                </c:pt>
                <c:pt idx="35">
                  <c:v>2.9229020000000001E-2</c:v>
                </c:pt>
                <c:pt idx="36">
                  <c:v>2.7662220000000001E-2</c:v>
                </c:pt>
                <c:pt idx="37">
                  <c:v>2.638356E-2</c:v>
                </c:pt>
                <c:pt idx="38">
                  <c:v>2.49068E-2</c:v>
                </c:pt>
                <c:pt idx="39">
                  <c:v>2.323194E-2</c:v>
                </c:pt>
                <c:pt idx="40">
                  <c:v>2.193527E-2</c:v>
                </c:pt>
                <c:pt idx="41">
                  <c:v>2.0620599999999999E-2</c:v>
                </c:pt>
                <c:pt idx="42">
                  <c:v>1.9089809999999999E-2</c:v>
                </c:pt>
                <c:pt idx="43">
                  <c:v>1.7126800000000001E-2</c:v>
                </c:pt>
                <c:pt idx="44">
                  <c:v>1.5614029999999999E-2</c:v>
                </c:pt>
                <c:pt idx="45">
                  <c:v>1.45875E-2</c:v>
                </c:pt>
                <c:pt idx="46">
                  <c:v>1.3578979999999999E-2</c:v>
                </c:pt>
                <c:pt idx="47">
                  <c:v>1.230032E-2</c:v>
                </c:pt>
                <c:pt idx="48">
                  <c:v>1.1345829999999999E-2</c:v>
                </c:pt>
                <c:pt idx="49">
                  <c:v>1.073352E-2</c:v>
                </c:pt>
                <c:pt idx="50">
                  <c:v>1.0031160000000001E-2</c:v>
                </c:pt>
                <c:pt idx="51">
                  <c:v>9.2027299999999992E-3</c:v>
                </c:pt>
                <c:pt idx="52">
                  <c:v>8.39231E-3</c:v>
                </c:pt>
                <c:pt idx="53">
                  <c:v>7.5458799999999996E-3</c:v>
                </c:pt>
                <c:pt idx="54">
                  <c:v>6.7714799999999999E-3</c:v>
                </c:pt>
                <c:pt idx="55">
                  <c:v>6.1951799999999998E-3</c:v>
                </c:pt>
                <c:pt idx="56">
                  <c:v>5.5468499999999999E-3</c:v>
                </c:pt>
                <c:pt idx="57">
                  <c:v>4.95255E-3</c:v>
                </c:pt>
                <c:pt idx="58">
                  <c:v>4.5383300000000001E-3</c:v>
                </c:pt>
                <c:pt idx="59">
                  <c:v>3.8719900000000001E-3</c:v>
                </c:pt>
                <c:pt idx="60">
                  <c:v>3.52981E-3</c:v>
                </c:pt>
                <c:pt idx="61">
                  <c:v>3.20565E-3</c:v>
                </c:pt>
                <c:pt idx="62">
                  <c:v>2.7734299999999999E-3</c:v>
                </c:pt>
                <c:pt idx="63">
                  <c:v>2.3231900000000002E-3</c:v>
                </c:pt>
                <c:pt idx="64">
                  <c:v>2.0170399999999999E-3</c:v>
                </c:pt>
                <c:pt idx="65">
                  <c:v>1.69287E-3</c:v>
                </c:pt>
                <c:pt idx="66">
                  <c:v>1.4767599999999999E-3</c:v>
                </c:pt>
                <c:pt idx="67">
                  <c:v>1.2606500000000001E-3</c:v>
                </c:pt>
                <c:pt idx="68">
                  <c:v>1.0085199999999999E-3</c:v>
                </c:pt>
                <c:pt idx="69">
                  <c:v>7.7439999999999996E-4</c:v>
                </c:pt>
                <c:pt idx="70">
                  <c:v>5.5829000000000002E-4</c:v>
                </c:pt>
                <c:pt idx="71">
                  <c:v>3.7818999999999998E-4</c:v>
                </c:pt>
                <c:pt idx="72">
                  <c:v>2.5212999999999999E-4</c:v>
                </c:pt>
                <c:pt idx="73">
                  <c:v>1.2606E-4</c:v>
                </c:pt>
                <c:pt idx="74" formatCode="0.00E+00">
                  <c:v>5.3999999999999998E-5</c:v>
                </c:pt>
                <c:pt idx="75" formatCode="0.00E+00">
                  <c:v>5.3999999999999998E-5</c:v>
                </c:pt>
                <c:pt idx="76" formatCode="0.00E+00">
                  <c:v>5.3999999999999998E-5</c:v>
                </c:pt>
                <c:pt idx="77" formatCode="0.00E+00">
                  <c:v>5.3999999999999998E-5</c:v>
                </c:pt>
                <c:pt idx="78" formatCode="0.00E+00">
                  <c:v>3.6000000000000001E-5</c:v>
                </c:pt>
                <c:pt idx="79" formatCode="0.00E+00">
                  <c:v>3.6000000000000001E-5</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numCache>
            </c:numRef>
          </c:xVal>
          <c:yVal>
            <c:numRef>
              <c:f>'ROC curve'!$L$3:$L$104</c:f>
              <c:numCache>
                <c:formatCode>General</c:formatCode>
                <c:ptCount val="102"/>
                <c:pt idx="0">
                  <c:v>1</c:v>
                </c:pt>
                <c:pt idx="1">
                  <c:v>0.97381835000000005</c:v>
                </c:pt>
                <c:pt idx="2">
                  <c:v>0.94392955999999995</c:v>
                </c:pt>
                <c:pt idx="3">
                  <c:v>0.91496756000000001</c:v>
                </c:pt>
                <c:pt idx="4">
                  <c:v>0.87627432999999999</c:v>
                </c:pt>
                <c:pt idx="5">
                  <c:v>0.84360519</c:v>
                </c:pt>
                <c:pt idx="6">
                  <c:v>0.81302132000000005</c:v>
                </c:pt>
                <c:pt idx="7">
                  <c:v>0.78637626999999999</c:v>
                </c:pt>
                <c:pt idx="8">
                  <c:v>0.75695087999999999</c:v>
                </c:pt>
                <c:pt idx="9">
                  <c:v>0.74026877000000002</c:v>
                </c:pt>
                <c:pt idx="10">
                  <c:v>0.72567192000000003</c:v>
                </c:pt>
                <c:pt idx="11">
                  <c:v>0.71037998000000002</c:v>
                </c:pt>
                <c:pt idx="12">
                  <c:v>0.69902688000000002</c:v>
                </c:pt>
                <c:pt idx="13">
                  <c:v>0.68582019999999999</c:v>
                </c:pt>
                <c:pt idx="14">
                  <c:v>0.67354031999999997</c:v>
                </c:pt>
                <c:pt idx="15">
                  <c:v>0.65222427999999999</c:v>
                </c:pt>
                <c:pt idx="16">
                  <c:v>0.63554217000000002</c:v>
                </c:pt>
                <c:pt idx="17">
                  <c:v>0.61654310000000001</c:v>
                </c:pt>
                <c:pt idx="18">
                  <c:v>0.59893419999999997</c:v>
                </c:pt>
                <c:pt idx="19">
                  <c:v>0.58132530000000004</c:v>
                </c:pt>
                <c:pt idx="20">
                  <c:v>0.56510658000000002</c:v>
                </c:pt>
                <c:pt idx="21">
                  <c:v>0.54981464000000002</c:v>
                </c:pt>
                <c:pt idx="22">
                  <c:v>0.53614457999999998</c:v>
                </c:pt>
                <c:pt idx="23">
                  <c:v>0.51992585999999996</c:v>
                </c:pt>
                <c:pt idx="24">
                  <c:v>0.50417053000000001</c:v>
                </c:pt>
                <c:pt idx="25">
                  <c:v>0.48331789000000003</c:v>
                </c:pt>
                <c:pt idx="26">
                  <c:v>0.46455051000000003</c:v>
                </c:pt>
                <c:pt idx="27">
                  <c:v>0.447405</c:v>
                </c:pt>
                <c:pt idx="28">
                  <c:v>0.43767377000000002</c:v>
                </c:pt>
                <c:pt idx="29">
                  <c:v>0.42400370999999998</c:v>
                </c:pt>
                <c:pt idx="30">
                  <c:v>0.40940685999999998</c:v>
                </c:pt>
                <c:pt idx="31">
                  <c:v>0.39481000999999999</c:v>
                </c:pt>
                <c:pt idx="32">
                  <c:v>0.38253011999999997</c:v>
                </c:pt>
                <c:pt idx="33">
                  <c:v>0.36955514</c:v>
                </c:pt>
                <c:pt idx="34">
                  <c:v>0.36051899999999998</c:v>
                </c:pt>
                <c:pt idx="35">
                  <c:v>0.34916588999999998</c:v>
                </c:pt>
                <c:pt idx="36">
                  <c:v>0.34036145000000001</c:v>
                </c:pt>
                <c:pt idx="37">
                  <c:v>0.33063020999999998</c:v>
                </c:pt>
                <c:pt idx="38">
                  <c:v>0.32020388999999999</c:v>
                </c:pt>
                <c:pt idx="39">
                  <c:v>0.31209452999999998</c:v>
                </c:pt>
                <c:pt idx="40">
                  <c:v>0.29958295000000001</c:v>
                </c:pt>
                <c:pt idx="41">
                  <c:v>0.28660796999999999</c:v>
                </c:pt>
                <c:pt idx="42">
                  <c:v>0.27154772999999999</c:v>
                </c:pt>
                <c:pt idx="43">
                  <c:v>0.25764597</c:v>
                </c:pt>
                <c:pt idx="44">
                  <c:v>0.24119555000000001</c:v>
                </c:pt>
                <c:pt idx="45">
                  <c:v>0.22729379</c:v>
                </c:pt>
                <c:pt idx="46">
                  <c:v>0.21617238</c:v>
                </c:pt>
                <c:pt idx="47">
                  <c:v>0.20018536000000001</c:v>
                </c:pt>
                <c:pt idx="48">
                  <c:v>0.18697868000000001</c:v>
                </c:pt>
                <c:pt idx="49">
                  <c:v>0.17747915</c:v>
                </c:pt>
                <c:pt idx="50">
                  <c:v>0.16496756000000001</c:v>
                </c:pt>
                <c:pt idx="51">
                  <c:v>0.15848007</c:v>
                </c:pt>
                <c:pt idx="52">
                  <c:v>0.14782206000000001</c:v>
                </c:pt>
                <c:pt idx="53">
                  <c:v>0.13670065000000001</c:v>
                </c:pt>
                <c:pt idx="54">
                  <c:v>0.12303058</c:v>
                </c:pt>
                <c:pt idx="55">
                  <c:v>0.11075069999999999</c:v>
                </c:pt>
                <c:pt idx="56">
                  <c:v>0.10148285</c:v>
                </c:pt>
                <c:pt idx="57">
                  <c:v>9.0593140000000003E-2</c:v>
                </c:pt>
                <c:pt idx="58">
                  <c:v>8.3178870000000002E-2</c:v>
                </c:pt>
                <c:pt idx="59">
                  <c:v>7.5301199999999999E-2</c:v>
                </c:pt>
                <c:pt idx="60">
                  <c:v>6.5106579999999997E-2</c:v>
                </c:pt>
                <c:pt idx="61">
                  <c:v>5.885079E-2</c:v>
                </c:pt>
                <c:pt idx="62">
                  <c:v>5.21316E-2</c:v>
                </c:pt>
                <c:pt idx="63">
                  <c:v>4.5875810000000003E-2</c:v>
                </c:pt>
                <c:pt idx="64">
                  <c:v>3.9388319999999998E-2</c:v>
                </c:pt>
                <c:pt idx="65">
                  <c:v>3.4986099999999999E-2</c:v>
                </c:pt>
                <c:pt idx="66">
                  <c:v>2.8962000000000002E-2</c:v>
                </c:pt>
                <c:pt idx="67">
                  <c:v>2.2011119999999999E-2</c:v>
                </c:pt>
                <c:pt idx="68">
                  <c:v>1.645042E-2</c:v>
                </c:pt>
                <c:pt idx="69">
                  <c:v>1.0426319999999999E-2</c:v>
                </c:pt>
                <c:pt idx="70">
                  <c:v>7.8776599999999999E-3</c:v>
                </c:pt>
                <c:pt idx="71">
                  <c:v>3.4754400000000002E-3</c:v>
                </c:pt>
                <c:pt idx="72">
                  <c:v>1.39018E-3</c:v>
                </c:pt>
                <c:pt idx="73">
                  <c:v>1.1584799999999999E-3</c:v>
                </c:pt>
                <c:pt idx="74">
                  <c:v>6.9508999999999999E-4</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numCache>
            </c:numRef>
          </c:yVal>
          <c:smooth val="1"/>
          <c:extLst>
            <c:ext xmlns:c16="http://schemas.microsoft.com/office/drawing/2014/chart" uri="{C3380CC4-5D6E-409C-BE32-E72D297353CC}">
              <c16:uniqueId val="{00000004-91E0-4DF1-8691-DD68B78D6536}"/>
            </c:ext>
          </c:extLst>
        </c:ser>
        <c:dLbls>
          <c:showLegendKey val="0"/>
          <c:showVal val="0"/>
          <c:showCatName val="0"/>
          <c:showSerName val="0"/>
          <c:showPercent val="0"/>
          <c:showBubbleSize val="0"/>
        </c:dLbls>
        <c:axId val="581946304"/>
        <c:axId val="563032608"/>
      </c:scatterChart>
      <c:valAx>
        <c:axId val="581946304"/>
        <c:scaling>
          <c:orientation val="minMax"/>
          <c:max val="1"/>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False Positive Rate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032608"/>
        <c:crosses val="autoZero"/>
        <c:crossBetween val="midCat"/>
      </c:valAx>
      <c:valAx>
        <c:axId val="563032608"/>
        <c:scaling>
          <c:orientation val="minMax"/>
          <c:max val="1"/>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True Positive Rate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46304"/>
        <c:crosses val="autoZero"/>
        <c:crossBetween val="midCat"/>
      </c:valAx>
      <c:spPr>
        <a:noFill/>
        <a:ln>
          <a:solidFill>
            <a:schemeClr val="accent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33092738407699"/>
          <c:y val="0.17171296296296298"/>
          <c:w val="0.84184973753280845"/>
          <c:h val="0.56348024205307667"/>
        </c:manualLayout>
      </c:layout>
      <c:scatterChart>
        <c:scatterStyle val="smoothMarker"/>
        <c:varyColors val="0"/>
        <c:ser>
          <c:idx val="0"/>
          <c:order val="0"/>
          <c:tx>
            <c:v>PredUs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 curve'!$B$3:$B$103</c:f>
              <c:numCache>
                <c:formatCode>General</c:formatCode>
                <c:ptCount val="101"/>
                <c:pt idx="0">
                  <c:v>1</c:v>
                </c:pt>
                <c:pt idx="1">
                  <c:v>0.50231696000000003</c:v>
                </c:pt>
                <c:pt idx="2">
                  <c:v>0.49721965000000001</c:v>
                </c:pt>
                <c:pt idx="3">
                  <c:v>0.49304912000000001</c:v>
                </c:pt>
                <c:pt idx="4">
                  <c:v>0.48632994000000002</c:v>
                </c:pt>
                <c:pt idx="5">
                  <c:v>0.48123262</c:v>
                </c:pt>
                <c:pt idx="6">
                  <c:v>0.47405005</c:v>
                </c:pt>
                <c:pt idx="7">
                  <c:v>0.46779425000000002</c:v>
                </c:pt>
                <c:pt idx="8">
                  <c:v>0.45620945000000002</c:v>
                </c:pt>
                <c:pt idx="9">
                  <c:v>0.44624652999999997</c:v>
                </c:pt>
                <c:pt idx="10">
                  <c:v>0.44277107999999998</c:v>
                </c:pt>
                <c:pt idx="11">
                  <c:v>0.43628359999999999</c:v>
                </c:pt>
                <c:pt idx="12">
                  <c:v>0.42562558</c:v>
                </c:pt>
                <c:pt idx="13">
                  <c:v>0.41705282999999999</c:v>
                </c:pt>
                <c:pt idx="14">
                  <c:v>0.40593141999999999</c:v>
                </c:pt>
                <c:pt idx="15">
                  <c:v>0.40013902000000001</c:v>
                </c:pt>
                <c:pt idx="16">
                  <c:v>0.39457830999999999</c:v>
                </c:pt>
                <c:pt idx="17">
                  <c:v>0.38623726000000003</c:v>
                </c:pt>
                <c:pt idx="18">
                  <c:v>0.36978684000000001</c:v>
                </c:pt>
                <c:pt idx="19">
                  <c:v>0.3547266</c:v>
                </c:pt>
                <c:pt idx="20">
                  <c:v>0.3429101</c:v>
                </c:pt>
                <c:pt idx="21">
                  <c:v>0.33804448999999998</c:v>
                </c:pt>
                <c:pt idx="22">
                  <c:v>0.32854495</c:v>
                </c:pt>
                <c:pt idx="23">
                  <c:v>0.32391102999999999</c:v>
                </c:pt>
                <c:pt idx="24">
                  <c:v>0.32275255000000003</c:v>
                </c:pt>
                <c:pt idx="25">
                  <c:v>0.31070436000000001</c:v>
                </c:pt>
                <c:pt idx="26">
                  <c:v>0.30143651999999999</c:v>
                </c:pt>
                <c:pt idx="27">
                  <c:v>0.29425393999999999</c:v>
                </c:pt>
                <c:pt idx="28">
                  <c:v>0.28243743999999998</c:v>
                </c:pt>
                <c:pt idx="29">
                  <c:v>0.25671917999999999</c:v>
                </c:pt>
                <c:pt idx="30">
                  <c:v>0.25393883</c:v>
                </c:pt>
                <c:pt idx="31">
                  <c:v>0.24582946999999999</c:v>
                </c:pt>
                <c:pt idx="32">
                  <c:v>0.24073216</c:v>
                </c:pt>
                <c:pt idx="33">
                  <c:v>0.23679333</c:v>
                </c:pt>
                <c:pt idx="34">
                  <c:v>0.23517146</c:v>
                </c:pt>
                <c:pt idx="35">
                  <c:v>0.23146432</c:v>
                </c:pt>
                <c:pt idx="36">
                  <c:v>0.22822058000000001</c:v>
                </c:pt>
                <c:pt idx="37">
                  <c:v>0.22381835</c:v>
                </c:pt>
                <c:pt idx="38">
                  <c:v>0.21478221</c:v>
                </c:pt>
                <c:pt idx="39">
                  <c:v>0.21084337</c:v>
                </c:pt>
                <c:pt idx="40">
                  <c:v>0.20481927999999999</c:v>
                </c:pt>
                <c:pt idx="41">
                  <c:v>0.19601483</c:v>
                </c:pt>
                <c:pt idx="42">
                  <c:v>0.18975903999999999</c:v>
                </c:pt>
                <c:pt idx="43">
                  <c:v>0.17817424000000001</c:v>
                </c:pt>
                <c:pt idx="44">
                  <c:v>0.17191844000000001</c:v>
                </c:pt>
                <c:pt idx="45">
                  <c:v>0.16960148</c:v>
                </c:pt>
                <c:pt idx="46">
                  <c:v>0.16172381999999999</c:v>
                </c:pt>
                <c:pt idx="47">
                  <c:v>0.15013902000000001</c:v>
                </c:pt>
                <c:pt idx="48">
                  <c:v>0.14643187999999999</c:v>
                </c:pt>
                <c:pt idx="49">
                  <c:v>0.14573679</c:v>
                </c:pt>
                <c:pt idx="50">
                  <c:v>0.14295643999999999</c:v>
                </c:pt>
                <c:pt idx="51">
                  <c:v>0.13948099999999999</c:v>
                </c:pt>
                <c:pt idx="52">
                  <c:v>0.13855422000000001</c:v>
                </c:pt>
                <c:pt idx="53">
                  <c:v>0.13322521000000001</c:v>
                </c:pt>
                <c:pt idx="54">
                  <c:v>0.12928638000000001</c:v>
                </c:pt>
                <c:pt idx="55">
                  <c:v>0.12743281000000001</c:v>
                </c:pt>
                <c:pt idx="56">
                  <c:v>0.12627432999999999</c:v>
                </c:pt>
                <c:pt idx="57">
                  <c:v>0.11793327000000001</c:v>
                </c:pt>
                <c:pt idx="58">
                  <c:v>0.11422614</c:v>
                </c:pt>
                <c:pt idx="59">
                  <c:v>0.11283596</c:v>
                </c:pt>
                <c:pt idx="60">
                  <c:v>0.10820204</c:v>
                </c:pt>
                <c:pt idx="61">
                  <c:v>0.10287303</c:v>
                </c:pt>
                <c:pt idx="62">
                  <c:v>9.6385540000000006E-2</c:v>
                </c:pt>
                <c:pt idx="63">
                  <c:v>9.221501E-2</c:v>
                </c:pt>
                <c:pt idx="64">
                  <c:v>9.0593140000000003E-2</c:v>
                </c:pt>
                <c:pt idx="65">
                  <c:v>8.4800739999999999E-2</c:v>
                </c:pt>
                <c:pt idx="66">
                  <c:v>8.3410570000000003E-2</c:v>
                </c:pt>
                <c:pt idx="67">
                  <c:v>7.9240039999999998E-2</c:v>
                </c:pt>
                <c:pt idx="68">
                  <c:v>7.5764600000000001E-2</c:v>
                </c:pt>
                <c:pt idx="69">
                  <c:v>7.5301209999999993E-2</c:v>
                </c:pt>
                <c:pt idx="70">
                  <c:v>7.2289160000000005E-2</c:v>
                </c:pt>
                <c:pt idx="71">
                  <c:v>6.6960149999999996E-2</c:v>
                </c:pt>
                <c:pt idx="72">
                  <c:v>6.6496760000000002E-2</c:v>
                </c:pt>
                <c:pt idx="73">
                  <c:v>6.5106579999999997E-2</c:v>
                </c:pt>
                <c:pt idx="74">
                  <c:v>6.3716400000000006E-2</c:v>
                </c:pt>
                <c:pt idx="75">
                  <c:v>6.2326230000000003E-2</c:v>
                </c:pt>
                <c:pt idx="76">
                  <c:v>5.8155699999999998E-2</c:v>
                </c:pt>
                <c:pt idx="77">
                  <c:v>5.3985169999999999E-2</c:v>
                </c:pt>
                <c:pt idx="78">
                  <c:v>5.3521779999999998E-2</c:v>
                </c:pt>
                <c:pt idx="79">
                  <c:v>5.2595000000000003E-2</c:v>
                </c:pt>
                <c:pt idx="80">
                  <c:v>5.21316E-2</c:v>
                </c:pt>
                <c:pt idx="81">
                  <c:v>5.0973119999999997E-2</c:v>
                </c:pt>
                <c:pt idx="82">
                  <c:v>4.9582950000000001E-2</c:v>
                </c:pt>
                <c:pt idx="83">
                  <c:v>4.911956E-2</c:v>
                </c:pt>
                <c:pt idx="84">
                  <c:v>4.8887859999999998E-2</c:v>
                </c:pt>
                <c:pt idx="85">
                  <c:v>4.8192770000000003E-2</c:v>
                </c:pt>
                <c:pt idx="86">
                  <c:v>4.5644120000000003E-2</c:v>
                </c:pt>
                <c:pt idx="87">
                  <c:v>4.4949030000000001E-2</c:v>
                </c:pt>
                <c:pt idx="88">
                  <c:v>4.448564E-2</c:v>
                </c:pt>
                <c:pt idx="89">
                  <c:v>4.2863760000000001E-2</c:v>
                </c:pt>
                <c:pt idx="90">
                  <c:v>4.240037E-2</c:v>
                </c:pt>
                <c:pt idx="91">
                  <c:v>4.216868E-2</c:v>
                </c:pt>
                <c:pt idx="92">
                  <c:v>4.0546800000000001E-2</c:v>
                </c:pt>
                <c:pt idx="93">
                  <c:v>3.6376270000000002E-2</c:v>
                </c:pt>
                <c:pt idx="94">
                  <c:v>3.5912880000000001E-2</c:v>
                </c:pt>
                <c:pt idx="95">
                  <c:v>3.5681190000000002E-2</c:v>
                </c:pt>
                <c:pt idx="96">
                  <c:v>3.4754399999999998E-2</c:v>
                </c:pt>
                <c:pt idx="97">
                  <c:v>3.3364230000000002E-2</c:v>
                </c:pt>
                <c:pt idx="98">
                  <c:v>3.313253E-2</c:v>
                </c:pt>
                <c:pt idx="99">
                  <c:v>3.1974049999999997E-2</c:v>
                </c:pt>
                <c:pt idx="100">
                  <c:v>3.1047269999999998E-2</c:v>
                </c:pt>
              </c:numCache>
            </c:numRef>
          </c:xVal>
          <c:yVal>
            <c:numRef>
              <c:f>'PR curve'!$C$3:$C$103</c:f>
              <c:numCache>
                <c:formatCode>General</c:formatCode>
                <c:ptCount val="101"/>
                <c:pt idx="0">
                  <c:v>7.2122049999999993E-2</c:v>
                </c:pt>
                <c:pt idx="1">
                  <c:v>0.20864209</c:v>
                </c:pt>
                <c:pt idx="2">
                  <c:v>0.21432138000000001</c:v>
                </c:pt>
                <c:pt idx="3">
                  <c:v>0.22278057000000001</c:v>
                </c:pt>
                <c:pt idx="4">
                  <c:v>0.23557800000000001</c:v>
                </c:pt>
                <c:pt idx="5">
                  <c:v>0.24275362</c:v>
                </c:pt>
                <c:pt idx="6">
                  <c:v>0.25590994</c:v>
                </c:pt>
                <c:pt idx="7">
                  <c:v>0.26299336000000001</c:v>
                </c:pt>
                <c:pt idx="8">
                  <c:v>0.2702814</c:v>
                </c:pt>
                <c:pt idx="9">
                  <c:v>0.28043098</c:v>
                </c:pt>
                <c:pt idx="10">
                  <c:v>0.28501119000000003</c:v>
                </c:pt>
                <c:pt idx="11">
                  <c:v>0.28682406999999999</c:v>
                </c:pt>
                <c:pt idx="12">
                  <c:v>0.29557522000000003</c:v>
                </c:pt>
                <c:pt idx="13">
                  <c:v>0.30769231000000002</c:v>
                </c:pt>
                <c:pt idx="14">
                  <c:v>0.31364124999999998</c:v>
                </c:pt>
                <c:pt idx="15">
                  <c:v>0.31647425000000001</c:v>
                </c:pt>
                <c:pt idx="16">
                  <c:v>0.31748694999999999</c:v>
                </c:pt>
                <c:pt idx="17">
                  <c:v>0.32020745</c:v>
                </c:pt>
                <c:pt idx="18">
                  <c:v>0.32138541999999998</c:v>
                </c:pt>
                <c:pt idx="19">
                  <c:v>0.32374709000000002</c:v>
                </c:pt>
                <c:pt idx="20">
                  <c:v>0.33094812000000001</c:v>
                </c:pt>
                <c:pt idx="21">
                  <c:v>0.33310501999999997</c:v>
                </c:pt>
                <c:pt idx="22">
                  <c:v>0.34284333</c:v>
                </c:pt>
                <c:pt idx="23">
                  <c:v>0.34399605999999999</c:v>
                </c:pt>
                <c:pt idx="24">
                  <c:v>0.34540045000000003</c:v>
                </c:pt>
                <c:pt idx="25">
                  <c:v>0.34642211000000001</c:v>
                </c:pt>
                <c:pt idx="26">
                  <c:v>0.34674840000000001</c:v>
                </c:pt>
                <c:pt idx="27">
                  <c:v>0.34576639999999997</c:v>
                </c:pt>
                <c:pt idx="28">
                  <c:v>0.34858450000000002</c:v>
                </c:pt>
                <c:pt idx="29">
                  <c:v>0.35444658000000001</c:v>
                </c:pt>
                <c:pt idx="30">
                  <c:v>0.35746902000000003</c:v>
                </c:pt>
                <c:pt idx="31">
                  <c:v>0.35808301999999997</c:v>
                </c:pt>
                <c:pt idx="32">
                  <c:v>0.36013865</c:v>
                </c:pt>
                <c:pt idx="33">
                  <c:v>0.36722960999999998</c:v>
                </c:pt>
                <c:pt idx="34">
                  <c:v>0.36682326999999998</c:v>
                </c:pt>
                <c:pt idx="35">
                  <c:v>0.36782031999999998</c:v>
                </c:pt>
                <c:pt idx="36">
                  <c:v>0.37016158999999998</c:v>
                </c:pt>
                <c:pt idx="37">
                  <c:v>0.37125288000000001</c:v>
                </c:pt>
                <c:pt idx="38">
                  <c:v>0.37318841000000003</c:v>
                </c:pt>
                <c:pt idx="39">
                  <c:v>0.37340993</c:v>
                </c:pt>
                <c:pt idx="40">
                  <c:v>0.37331080999999999</c:v>
                </c:pt>
                <c:pt idx="41">
                  <c:v>0.37285148000000001</c:v>
                </c:pt>
                <c:pt idx="42">
                  <c:v>0.37448559999999997</c:v>
                </c:pt>
                <c:pt idx="43">
                  <c:v>0.38125930000000002</c:v>
                </c:pt>
                <c:pt idx="44">
                  <c:v>0.38051281999999997</c:v>
                </c:pt>
                <c:pt idx="45">
                  <c:v>0.38344683000000002</c:v>
                </c:pt>
                <c:pt idx="46">
                  <c:v>0.39840183000000001</c:v>
                </c:pt>
                <c:pt idx="47">
                  <c:v>0.40373831999999998</c:v>
                </c:pt>
                <c:pt idx="48">
                  <c:v>0.40460948000000002</c:v>
                </c:pt>
                <c:pt idx="49">
                  <c:v>0.40711974000000001</c:v>
                </c:pt>
                <c:pt idx="50">
                  <c:v>0.40833884999999998</c:v>
                </c:pt>
                <c:pt idx="51">
                  <c:v>0.40758294</c:v>
                </c:pt>
                <c:pt idx="52">
                  <c:v>0.41015088999999999</c:v>
                </c:pt>
                <c:pt idx="53">
                  <c:v>0.40838068</c:v>
                </c:pt>
                <c:pt idx="54">
                  <c:v>0.40819312000000002</c:v>
                </c:pt>
                <c:pt idx="55">
                  <c:v>0.40922618999999999</c:v>
                </c:pt>
                <c:pt idx="56">
                  <c:v>0.41132076000000001</c:v>
                </c:pt>
                <c:pt idx="57">
                  <c:v>0.40237154000000003</c:v>
                </c:pt>
                <c:pt idx="58">
                  <c:v>0.39983779000000003</c:v>
                </c:pt>
                <c:pt idx="59">
                  <c:v>0.39983580000000002</c:v>
                </c:pt>
                <c:pt idx="60">
                  <c:v>0.40857392999999997</c:v>
                </c:pt>
                <c:pt idx="61">
                  <c:v>0.40474019999999999</c:v>
                </c:pt>
                <c:pt idx="62">
                  <c:v>0.40864440000000002</c:v>
                </c:pt>
                <c:pt idx="63">
                  <c:v>0.41243522999999999</c:v>
                </c:pt>
                <c:pt idx="64">
                  <c:v>0.41507431</c:v>
                </c:pt>
                <c:pt idx="65">
                  <c:v>0.40939597</c:v>
                </c:pt>
                <c:pt idx="66">
                  <c:v>0.41331803</c:v>
                </c:pt>
                <c:pt idx="67">
                  <c:v>0.41254523999999998</c:v>
                </c:pt>
                <c:pt idx="68">
                  <c:v>0.41976893999999998</c:v>
                </c:pt>
                <c:pt idx="69">
                  <c:v>0.42428198</c:v>
                </c:pt>
                <c:pt idx="70">
                  <c:v>0.42448979999999997</c:v>
                </c:pt>
                <c:pt idx="71">
                  <c:v>0.43655589</c:v>
                </c:pt>
                <c:pt idx="72">
                  <c:v>0.43816793999999998</c:v>
                </c:pt>
                <c:pt idx="73">
                  <c:v>0.43837754000000001</c:v>
                </c:pt>
                <c:pt idx="74">
                  <c:v>0.44141251999999997</c:v>
                </c:pt>
                <c:pt idx="75">
                  <c:v>0.43882545000000001</c:v>
                </c:pt>
                <c:pt idx="76">
                  <c:v>0.44190140999999999</c:v>
                </c:pt>
                <c:pt idx="77">
                  <c:v>0.44807691999999999</c:v>
                </c:pt>
                <c:pt idx="78">
                  <c:v>0.44680850999999999</c:v>
                </c:pt>
                <c:pt idx="79">
                  <c:v>0.44685038999999999</c:v>
                </c:pt>
                <c:pt idx="80">
                  <c:v>0.44466402999999999</c:v>
                </c:pt>
                <c:pt idx="81">
                  <c:v>0.44806517000000001</c:v>
                </c:pt>
                <c:pt idx="82">
                  <c:v>0.44769874999999998</c:v>
                </c:pt>
                <c:pt idx="83">
                  <c:v>0.45010615999999998</c:v>
                </c:pt>
                <c:pt idx="84">
                  <c:v>0.4508547</c:v>
                </c:pt>
                <c:pt idx="85">
                  <c:v>0.45119305999999998</c:v>
                </c:pt>
                <c:pt idx="86">
                  <c:v>0.44369368999999997</c:v>
                </c:pt>
                <c:pt idx="87">
                  <c:v>0.44597701000000001</c:v>
                </c:pt>
                <c:pt idx="88">
                  <c:v>0.44547564000000001</c:v>
                </c:pt>
                <c:pt idx="89">
                  <c:v>0.45343137</c:v>
                </c:pt>
                <c:pt idx="90">
                  <c:v>0.45864662</c:v>
                </c:pt>
                <c:pt idx="91">
                  <c:v>0.45959596000000003</c:v>
                </c:pt>
                <c:pt idx="92">
                  <c:v>0.46174143000000001</c:v>
                </c:pt>
                <c:pt idx="93">
                  <c:v>0.45906433000000002</c:v>
                </c:pt>
                <c:pt idx="94">
                  <c:v>0.46686747000000001</c:v>
                </c:pt>
                <c:pt idx="95">
                  <c:v>0.46808511000000003</c:v>
                </c:pt>
                <c:pt idx="96">
                  <c:v>0.46875</c:v>
                </c:pt>
                <c:pt idx="97">
                  <c:v>0.47058823999999999</c:v>
                </c:pt>
                <c:pt idx="98">
                  <c:v>0.47986577000000002</c:v>
                </c:pt>
                <c:pt idx="99">
                  <c:v>0.47098975999999998</c:v>
                </c:pt>
                <c:pt idx="100">
                  <c:v>0.47349823000000002</c:v>
                </c:pt>
              </c:numCache>
            </c:numRef>
          </c:yVal>
          <c:smooth val="1"/>
          <c:extLst>
            <c:ext xmlns:c16="http://schemas.microsoft.com/office/drawing/2014/chart" uri="{C3380CC4-5D6E-409C-BE32-E72D297353CC}">
              <c16:uniqueId val="{00000000-A834-494C-B4D8-E90B3F366F59}"/>
            </c:ext>
          </c:extLst>
        </c:ser>
        <c:ser>
          <c:idx val="1"/>
          <c:order val="1"/>
          <c:tx>
            <c:v>Ispred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 curve'!$E$3:$E$103</c:f>
              <c:numCache>
                <c:formatCode>General</c:formatCode>
                <c:ptCount val="101"/>
                <c:pt idx="0">
                  <c:v>1</c:v>
                </c:pt>
                <c:pt idx="1">
                  <c:v>0.88044486</c:v>
                </c:pt>
                <c:pt idx="2">
                  <c:v>0.85078777000000005</c:v>
                </c:pt>
                <c:pt idx="3">
                  <c:v>0.81881371999999997</c:v>
                </c:pt>
                <c:pt idx="4">
                  <c:v>0.79355885000000004</c:v>
                </c:pt>
                <c:pt idx="5">
                  <c:v>0.77687673999999995</c:v>
                </c:pt>
                <c:pt idx="6">
                  <c:v>0.76227988999999996</c:v>
                </c:pt>
                <c:pt idx="7">
                  <c:v>0.75440222000000001</c:v>
                </c:pt>
                <c:pt idx="8">
                  <c:v>0.74443930000000003</c:v>
                </c:pt>
                <c:pt idx="9">
                  <c:v>0.73679333000000002</c:v>
                </c:pt>
                <c:pt idx="10">
                  <c:v>0.73169602</c:v>
                </c:pt>
                <c:pt idx="11">
                  <c:v>0.72150139000000002</c:v>
                </c:pt>
                <c:pt idx="12">
                  <c:v>0.71501389999999998</c:v>
                </c:pt>
                <c:pt idx="13">
                  <c:v>0.70922149999999995</c:v>
                </c:pt>
                <c:pt idx="14">
                  <c:v>0.70366079999999998</c:v>
                </c:pt>
                <c:pt idx="15">
                  <c:v>0.69740500999999999</c:v>
                </c:pt>
                <c:pt idx="16">
                  <c:v>0.69277107999999998</c:v>
                </c:pt>
                <c:pt idx="17">
                  <c:v>0.68674698999999995</c:v>
                </c:pt>
                <c:pt idx="18">
                  <c:v>0.68188137000000004</c:v>
                </c:pt>
                <c:pt idx="19">
                  <c:v>0.67771084000000004</c:v>
                </c:pt>
                <c:pt idx="20">
                  <c:v>0.67238184000000001</c:v>
                </c:pt>
                <c:pt idx="21">
                  <c:v>0.66728452000000005</c:v>
                </c:pt>
                <c:pt idx="22">
                  <c:v>0.66126043000000001</c:v>
                </c:pt>
                <c:pt idx="23">
                  <c:v>0.65732159000000001</c:v>
                </c:pt>
                <c:pt idx="24">
                  <c:v>0.65199258999999998</c:v>
                </c:pt>
                <c:pt idx="25">
                  <c:v>0.64712696999999997</c:v>
                </c:pt>
                <c:pt idx="26">
                  <c:v>0.64341983000000003</c:v>
                </c:pt>
                <c:pt idx="27">
                  <c:v>0.63855421999999995</c:v>
                </c:pt>
                <c:pt idx="28">
                  <c:v>0.63600555999999997</c:v>
                </c:pt>
                <c:pt idx="29">
                  <c:v>0.63392029999999999</c:v>
                </c:pt>
                <c:pt idx="30">
                  <c:v>0.62859129000000002</c:v>
                </c:pt>
                <c:pt idx="31">
                  <c:v>0.62534754000000004</c:v>
                </c:pt>
                <c:pt idx="32">
                  <c:v>0.62210379999999998</c:v>
                </c:pt>
                <c:pt idx="33">
                  <c:v>0.61932345</c:v>
                </c:pt>
                <c:pt idx="34">
                  <c:v>0.61677479000000002</c:v>
                </c:pt>
                <c:pt idx="35">
                  <c:v>0.61329935000000002</c:v>
                </c:pt>
                <c:pt idx="36">
                  <c:v>0.61028729999999998</c:v>
                </c:pt>
                <c:pt idx="37">
                  <c:v>0.60773865000000005</c:v>
                </c:pt>
                <c:pt idx="38">
                  <c:v>0.6047266</c:v>
                </c:pt>
                <c:pt idx="39">
                  <c:v>0.60240963999999997</c:v>
                </c:pt>
                <c:pt idx="40">
                  <c:v>0.59893419999999997</c:v>
                </c:pt>
                <c:pt idx="41">
                  <c:v>0.59592215000000004</c:v>
                </c:pt>
                <c:pt idx="42">
                  <c:v>0.59221500999999999</c:v>
                </c:pt>
                <c:pt idx="43">
                  <c:v>0.58850787999999998</c:v>
                </c:pt>
                <c:pt idx="44">
                  <c:v>0.58526412999999999</c:v>
                </c:pt>
                <c:pt idx="45">
                  <c:v>0.58341056999999996</c:v>
                </c:pt>
                <c:pt idx="46">
                  <c:v>0.57900834000000001</c:v>
                </c:pt>
                <c:pt idx="47">
                  <c:v>0.57622799000000002</c:v>
                </c:pt>
                <c:pt idx="48">
                  <c:v>0.57391102999999999</c:v>
                </c:pt>
                <c:pt idx="49">
                  <c:v>0.57159406999999995</c:v>
                </c:pt>
                <c:pt idx="50">
                  <c:v>0.56788693000000001</c:v>
                </c:pt>
                <c:pt idx="51">
                  <c:v>0.56394809999999995</c:v>
                </c:pt>
                <c:pt idx="52">
                  <c:v>0.56093605000000002</c:v>
                </c:pt>
                <c:pt idx="53">
                  <c:v>0.55699721999999996</c:v>
                </c:pt>
                <c:pt idx="54">
                  <c:v>0.55421686999999997</c:v>
                </c:pt>
                <c:pt idx="55">
                  <c:v>0.55097311999999998</c:v>
                </c:pt>
                <c:pt idx="56">
                  <c:v>0.54796107999999999</c:v>
                </c:pt>
                <c:pt idx="57">
                  <c:v>0.54471733</c:v>
                </c:pt>
                <c:pt idx="58">
                  <c:v>0.54124189</c:v>
                </c:pt>
                <c:pt idx="59">
                  <c:v>0.53753474999999995</c:v>
                </c:pt>
                <c:pt idx="60">
                  <c:v>0.53429101000000001</c:v>
                </c:pt>
                <c:pt idx="61">
                  <c:v>0.52919369999999999</c:v>
                </c:pt>
                <c:pt idx="62">
                  <c:v>0.52594995</c:v>
                </c:pt>
                <c:pt idx="63">
                  <c:v>0.52363298999999996</c:v>
                </c:pt>
                <c:pt idx="64">
                  <c:v>0.52085263999999998</c:v>
                </c:pt>
                <c:pt idx="65">
                  <c:v>0.51575532999999996</c:v>
                </c:pt>
                <c:pt idx="66">
                  <c:v>0.51158479999999995</c:v>
                </c:pt>
                <c:pt idx="67">
                  <c:v>0.50741426999999995</c:v>
                </c:pt>
                <c:pt idx="68">
                  <c:v>0.50370714000000005</c:v>
                </c:pt>
                <c:pt idx="69">
                  <c:v>0.49884151999999998</c:v>
                </c:pt>
                <c:pt idx="70">
                  <c:v>0.49397590000000002</c:v>
                </c:pt>
                <c:pt idx="71">
                  <c:v>0.49003707000000002</c:v>
                </c:pt>
                <c:pt idx="72">
                  <c:v>0.48563485000000001</c:v>
                </c:pt>
                <c:pt idx="73">
                  <c:v>0.48053753999999999</c:v>
                </c:pt>
                <c:pt idx="74">
                  <c:v>0.47497683000000002</c:v>
                </c:pt>
                <c:pt idx="75">
                  <c:v>0.46918442999999999</c:v>
                </c:pt>
                <c:pt idx="76">
                  <c:v>0.46316033000000001</c:v>
                </c:pt>
                <c:pt idx="77">
                  <c:v>0.45968489000000001</c:v>
                </c:pt>
                <c:pt idx="78">
                  <c:v>0.45203893000000001</c:v>
                </c:pt>
                <c:pt idx="79">
                  <c:v>0.44694160999999999</c:v>
                </c:pt>
                <c:pt idx="80">
                  <c:v>0.44184430000000002</c:v>
                </c:pt>
                <c:pt idx="81">
                  <c:v>0.43582019999999999</c:v>
                </c:pt>
                <c:pt idx="82">
                  <c:v>0.43095459000000003</c:v>
                </c:pt>
                <c:pt idx="83">
                  <c:v>0.42377200999999998</c:v>
                </c:pt>
                <c:pt idx="84">
                  <c:v>0.41658943999999998</c:v>
                </c:pt>
                <c:pt idx="85">
                  <c:v>0.41010194999999999</c:v>
                </c:pt>
                <c:pt idx="86">
                  <c:v>0.40013902000000001</c:v>
                </c:pt>
                <c:pt idx="87">
                  <c:v>0.38971270000000002</c:v>
                </c:pt>
                <c:pt idx="88">
                  <c:v>0.37812790000000002</c:v>
                </c:pt>
                <c:pt idx="89">
                  <c:v>0.36584801</c:v>
                </c:pt>
                <c:pt idx="90">
                  <c:v>0.3549583</c:v>
                </c:pt>
                <c:pt idx="91">
                  <c:v>0.34151993000000003</c:v>
                </c:pt>
                <c:pt idx="92">
                  <c:v>0.32506951000000001</c:v>
                </c:pt>
                <c:pt idx="93">
                  <c:v>0.30792399999999998</c:v>
                </c:pt>
                <c:pt idx="94">
                  <c:v>0.28637626999999999</c:v>
                </c:pt>
                <c:pt idx="95">
                  <c:v>0.26065801999999999</c:v>
                </c:pt>
                <c:pt idx="96">
                  <c:v>0.22520852999999999</c:v>
                </c:pt>
                <c:pt idx="97">
                  <c:v>0.17608897000000001</c:v>
                </c:pt>
                <c:pt idx="98">
                  <c:v>0.11862836</c:v>
                </c:pt>
                <c:pt idx="99">
                  <c:v>4.0778500000000002E-2</c:v>
                </c:pt>
                <c:pt idx="100">
                  <c:v>4.6338999999999999E-4</c:v>
                </c:pt>
              </c:numCache>
            </c:numRef>
          </c:xVal>
          <c:yVal>
            <c:numRef>
              <c:f>'PR curve'!$F$3:$F$103</c:f>
              <c:numCache>
                <c:formatCode>General</c:formatCode>
                <c:ptCount val="101"/>
                <c:pt idx="0">
                  <c:v>7.2122049999999993E-2</c:v>
                </c:pt>
                <c:pt idx="1">
                  <c:v>0.10950378</c:v>
                </c:pt>
                <c:pt idx="2">
                  <c:v>0.13356127000000001</c:v>
                </c:pt>
                <c:pt idx="3">
                  <c:v>0.15003184</c:v>
                </c:pt>
                <c:pt idx="4">
                  <c:v>0.16148804999999999</c:v>
                </c:pt>
                <c:pt idx="5">
                  <c:v>0.17085349999999999</c:v>
                </c:pt>
                <c:pt idx="6">
                  <c:v>0.17839714000000001</c:v>
                </c:pt>
                <c:pt idx="7">
                  <c:v>0.18583414000000001</c:v>
                </c:pt>
                <c:pt idx="8">
                  <c:v>0.19202725000000001</c:v>
                </c:pt>
                <c:pt idx="9">
                  <c:v>0.19845231999999999</c:v>
                </c:pt>
                <c:pt idx="10">
                  <c:v>0.2042823</c:v>
                </c:pt>
                <c:pt idx="11">
                  <c:v>0.20850352</c:v>
                </c:pt>
                <c:pt idx="12">
                  <c:v>0.21291568999999999</c:v>
                </c:pt>
                <c:pt idx="13">
                  <c:v>0.21695371999999999</c:v>
                </c:pt>
                <c:pt idx="14">
                  <c:v>0.22043985999999999</c:v>
                </c:pt>
                <c:pt idx="15">
                  <c:v>0.22439243</c:v>
                </c:pt>
                <c:pt idx="16">
                  <c:v>0.22833142000000001</c:v>
                </c:pt>
                <c:pt idx="17">
                  <c:v>0.23134561000000001</c:v>
                </c:pt>
                <c:pt idx="18">
                  <c:v>0.23467028000000001</c:v>
                </c:pt>
                <c:pt idx="19">
                  <c:v>0.23751522999999999</c:v>
                </c:pt>
                <c:pt idx="20">
                  <c:v>0.24005293999999999</c:v>
                </c:pt>
                <c:pt idx="21">
                  <c:v>0.24305848999999999</c:v>
                </c:pt>
                <c:pt idx="22">
                  <c:v>0.24502060000000001</c:v>
                </c:pt>
                <c:pt idx="23">
                  <c:v>0.24846732999999999</c:v>
                </c:pt>
                <c:pt idx="24">
                  <c:v>0.25069042000000002</c:v>
                </c:pt>
                <c:pt idx="25">
                  <c:v>0.25308082999999998</c:v>
                </c:pt>
                <c:pt idx="26">
                  <c:v>0.25545027999999997</c:v>
                </c:pt>
                <c:pt idx="27">
                  <c:v>0.25807659999999999</c:v>
                </c:pt>
                <c:pt idx="28">
                  <c:v>0.26093156000000001</c:v>
                </c:pt>
                <c:pt idx="29">
                  <c:v>0.26383799000000002</c:v>
                </c:pt>
                <c:pt idx="30">
                  <c:v>0.26571988000000002</c:v>
                </c:pt>
                <c:pt idx="31">
                  <c:v>0.26794401000000001</c:v>
                </c:pt>
                <c:pt idx="32">
                  <c:v>0.27047446000000003</c:v>
                </c:pt>
                <c:pt idx="33">
                  <c:v>0.27353664</c:v>
                </c:pt>
                <c:pt idx="34">
                  <c:v>0.27622703999999998</c:v>
                </c:pt>
                <c:pt idx="35">
                  <c:v>0.27839713999999999</c:v>
                </c:pt>
                <c:pt idx="36">
                  <c:v>0.28060083000000002</c:v>
                </c:pt>
                <c:pt idx="37">
                  <c:v>0.28307791999999998</c:v>
                </c:pt>
                <c:pt idx="38">
                  <c:v>0.28515241000000002</c:v>
                </c:pt>
                <c:pt idx="39">
                  <c:v>0.28789724</c:v>
                </c:pt>
                <c:pt idx="40">
                  <c:v>0.28973324</c:v>
                </c:pt>
                <c:pt idx="41">
                  <c:v>0.29160997999999999</c:v>
                </c:pt>
                <c:pt idx="42">
                  <c:v>0.29369182999999999</c:v>
                </c:pt>
                <c:pt idx="43">
                  <c:v>0.29541753999999998</c:v>
                </c:pt>
                <c:pt idx="44">
                  <c:v>0.29770183</c:v>
                </c:pt>
                <c:pt idx="45">
                  <c:v>0.30022653999999999</c:v>
                </c:pt>
                <c:pt idx="46">
                  <c:v>0.30162945000000002</c:v>
                </c:pt>
                <c:pt idx="47">
                  <c:v>0.30436911</c:v>
                </c:pt>
                <c:pt idx="48">
                  <c:v>0.30610480000000001</c:v>
                </c:pt>
                <c:pt idx="49">
                  <c:v>0.30899299000000002</c:v>
                </c:pt>
                <c:pt idx="50">
                  <c:v>0.31064638999999999</c:v>
                </c:pt>
                <c:pt idx="51">
                  <c:v>0.31225143999999999</c:v>
                </c:pt>
                <c:pt idx="52">
                  <c:v>0.31441557999999997</c:v>
                </c:pt>
                <c:pt idx="53">
                  <c:v>0.31644070000000002</c:v>
                </c:pt>
                <c:pt idx="54">
                  <c:v>0.31872085</c:v>
                </c:pt>
                <c:pt idx="55">
                  <c:v>0.32091767999999998</c:v>
                </c:pt>
                <c:pt idx="56">
                  <c:v>0.32299918</c:v>
                </c:pt>
                <c:pt idx="57">
                  <c:v>0.32503801999999998</c:v>
                </c:pt>
                <c:pt idx="58">
                  <c:v>0.32721670000000003</c:v>
                </c:pt>
                <c:pt idx="59">
                  <c:v>0.32945185999999999</c:v>
                </c:pt>
                <c:pt idx="60">
                  <c:v>0.33122666000000001</c:v>
                </c:pt>
                <c:pt idx="61">
                  <c:v>0.33250837</c:v>
                </c:pt>
                <c:pt idx="62">
                  <c:v>0.33495647000000001</c:v>
                </c:pt>
                <c:pt idx="63">
                  <c:v>0.33857678000000002</c:v>
                </c:pt>
                <c:pt idx="64">
                  <c:v>0.34091598000000001</c:v>
                </c:pt>
                <c:pt idx="65">
                  <c:v>0.34293636999999999</c:v>
                </c:pt>
                <c:pt idx="66">
                  <c:v>0.34462306999999998</c:v>
                </c:pt>
                <c:pt idx="67">
                  <c:v>0.34734337999999998</c:v>
                </c:pt>
                <c:pt idx="68">
                  <c:v>0.35030615999999998</c:v>
                </c:pt>
                <c:pt idx="69">
                  <c:v>0.35266175</c:v>
                </c:pt>
                <c:pt idx="70">
                  <c:v>0.35333112</c:v>
                </c:pt>
                <c:pt idx="71">
                  <c:v>0.35498489</c:v>
                </c:pt>
                <c:pt idx="72">
                  <c:v>0.35737425</c:v>
                </c:pt>
                <c:pt idx="73">
                  <c:v>0.35925861999999997</c:v>
                </c:pt>
                <c:pt idx="74">
                  <c:v>0.36167960999999998</c:v>
                </c:pt>
                <c:pt idx="75">
                  <c:v>0.36388140000000002</c:v>
                </c:pt>
                <c:pt idx="76">
                  <c:v>0.36638563000000002</c:v>
                </c:pt>
                <c:pt idx="77">
                  <c:v>0.36904762000000002</c:v>
                </c:pt>
                <c:pt idx="78">
                  <c:v>0.37105363000000002</c:v>
                </c:pt>
                <c:pt idx="79">
                  <c:v>0.37521883</c:v>
                </c:pt>
                <c:pt idx="80">
                  <c:v>0.37972918999999999</c:v>
                </c:pt>
                <c:pt idx="81">
                  <c:v>0.38216171999999998</c:v>
                </c:pt>
                <c:pt idx="82">
                  <c:v>0.38733861000000003</c:v>
                </c:pt>
                <c:pt idx="83">
                  <c:v>0.39064502000000001</c:v>
                </c:pt>
                <c:pt idx="84">
                  <c:v>0.39429825000000002</c:v>
                </c:pt>
                <c:pt idx="85">
                  <c:v>0.399729</c:v>
                </c:pt>
                <c:pt idx="86">
                  <c:v>0.40293980000000001</c:v>
                </c:pt>
                <c:pt idx="87">
                  <c:v>0.40755996999999999</c:v>
                </c:pt>
                <c:pt idx="88">
                  <c:v>0.41025641000000002</c:v>
                </c:pt>
                <c:pt idx="89">
                  <c:v>0.41585462000000001</c:v>
                </c:pt>
                <c:pt idx="90">
                  <c:v>0.42320442000000003</c:v>
                </c:pt>
                <c:pt idx="91">
                  <c:v>0.42911208000000001</c:v>
                </c:pt>
                <c:pt idx="92">
                  <c:v>0.43463445000000001</c:v>
                </c:pt>
                <c:pt idx="93">
                  <c:v>0.43846914999999997</c:v>
                </c:pt>
                <c:pt idx="94">
                  <c:v>0.44428468999999998</c:v>
                </c:pt>
                <c:pt idx="95">
                  <c:v>0.45344619000000003</c:v>
                </c:pt>
                <c:pt idx="96">
                  <c:v>0.46374046000000002</c:v>
                </c:pt>
                <c:pt idx="97">
                  <c:v>0.46769231</c:v>
                </c:pt>
                <c:pt idx="98">
                  <c:v>0.49136276000000001</c:v>
                </c:pt>
                <c:pt idx="99">
                  <c:v>0.53012048000000001</c:v>
                </c:pt>
                <c:pt idx="100">
                  <c:v>1</c:v>
                </c:pt>
              </c:numCache>
            </c:numRef>
          </c:yVal>
          <c:smooth val="1"/>
          <c:extLst>
            <c:ext xmlns:c16="http://schemas.microsoft.com/office/drawing/2014/chart" uri="{C3380CC4-5D6E-409C-BE32-E72D297353CC}">
              <c16:uniqueId val="{00000001-A834-494C-B4D8-E90B3F366F59}"/>
            </c:ext>
          </c:extLst>
        </c:ser>
        <c:ser>
          <c:idx val="2"/>
          <c:order val="2"/>
          <c:tx>
            <c:v>Dockpred</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'PR curve'!$H$3:$H$103</c:f>
              <c:numCache>
                <c:formatCode>General</c:formatCode>
                <c:ptCount val="101"/>
                <c:pt idx="0">
                  <c:v>1</c:v>
                </c:pt>
                <c:pt idx="1">
                  <c:v>0.91519925999999996</c:v>
                </c:pt>
                <c:pt idx="2">
                  <c:v>0.88137164000000001</c:v>
                </c:pt>
                <c:pt idx="3">
                  <c:v>0.85217794000000002</c:v>
                </c:pt>
                <c:pt idx="4">
                  <c:v>0.82483781</c:v>
                </c:pt>
                <c:pt idx="5">
                  <c:v>0.79958295000000001</c:v>
                </c:pt>
                <c:pt idx="6">
                  <c:v>0.77571825999999999</c:v>
                </c:pt>
                <c:pt idx="7">
                  <c:v>0.75648749000000004</c:v>
                </c:pt>
                <c:pt idx="8">
                  <c:v>0.73447636999999999</c:v>
                </c:pt>
                <c:pt idx="9">
                  <c:v>0.71269693999999995</c:v>
                </c:pt>
                <c:pt idx="10">
                  <c:v>0.69416126</c:v>
                </c:pt>
                <c:pt idx="11">
                  <c:v>0.67446709999999999</c:v>
                </c:pt>
                <c:pt idx="12">
                  <c:v>0.65732159000000001</c:v>
                </c:pt>
                <c:pt idx="13">
                  <c:v>0.64087117999999998</c:v>
                </c:pt>
                <c:pt idx="14">
                  <c:v>0.62117701999999997</c:v>
                </c:pt>
                <c:pt idx="15">
                  <c:v>0.60611678000000002</c:v>
                </c:pt>
                <c:pt idx="16">
                  <c:v>0.59128822999999997</c:v>
                </c:pt>
                <c:pt idx="17">
                  <c:v>0.57831325</c:v>
                </c:pt>
                <c:pt idx="18">
                  <c:v>0.56255792000000004</c:v>
                </c:pt>
                <c:pt idx="19">
                  <c:v>0.54842447000000005</c:v>
                </c:pt>
                <c:pt idx="20">
                  <c:v>0.53012048000000001</c:v>
                </c:pt>
                <c:pt idx="21">
                  <c:v>0.51436515000000005</c:v>
                </c:pt>
                <c:pt idx="22">
                  <c:v>0.5</c:v>
                </c:pt>
                <c:pt idx="23">
                  <c:v>0.48725671999999998</c:v>
                </c:pt>
                <c:pt idx="24">
                  <c:v>0.47451344000000001</c:v>
                </c:pt>
                <c:pt idx="25">
                  <c:v>0.46130676999999998</c:v>
                </c:pt>
                <c:pt idx="26">
                  <c:v>0.44740500999999999</c:v>
                </c:pt>
                <c:pt idx="27">
                  <c:v>0.43188136999999999</c:v>
                </c:pt>
                <c:pt idx="28">
                  <c:v>0.42168675</c:v>
                </c:pt>
                <c:pt idx="29">
                  <c:v>0.41334568999999999</c:v>
                </c:pt>
                <c:pt idx="30">
                  <c:v>0.40523632999999998</c:v>
                </c:pt>
                <c:pt idx="31">
                  <c:v>0.39434661999999998</c:v>
                </c:pt>
                <c:pt idx="32">
                  <c:v>0.38067655</c:v>
                </c:pt>
                <c:pt idx="33">
                  <c:v>0.37187209999999998</c:v>
                </c:pt>
                <c:pt idx="34">
                  <c:v>0.36051899999999998</c:v>
                </c:pt>
                <c:pt idx="35">
                  <c:v>0.35032437</c:v>
                </c:pt>
                <c:pt idx="36">
                  <c:v>0.33920296999999999</c:v>
                </c:pt>
                <c:pt idx="37">
                  <c:v>0.32877665</c:v>
                </c:pt>
                <c:pt idx="38">
                  <c:v>0.32205746000000002</c:v>
                </c:pt>
                <c:pt idx="39">
                  <c:v>0.31371640000000001</c:v>
                </c:pt>
                <c:pt idx="40">
                  <c:v>0.30444855999999998</c:v>
                </c:pt>
                <c:pt idx="41">
                  <c:v>0.29541242000000001</c:v>
                </c:pt>
                <c:pt idx="42">
                  <c:v>0.28568118999999997</c:v>
                </c:pt>
                <c:pt idx="43">
                  <c:v>0.27734013000000002</c:v>
                </c:pt>
                <c:pt idx="44">
                  <c:v>0.26923077000000001</c:v>
                </c:pt>
                <c:pt idx="45">
                  <c:v>0.26367006999999998</c:v>
                </c:pt>
                <c:pt idx="46">
                  <c:v>0.25509731000000002</c:v>
                </c:pt>
                <c:pt idx="47">
                  <c:v>0.24536607999999999</c:v>
                </c:pt>
                <c:pt idx="48">
                  <c:v>0.23911029</c:v>
                </c:pt>
                <c:pt idx="49">
                  <c:v>0.23192771000000001</c:v>
                </c:pt>
                <c:pt idx="50">
                  <c:v>0.22451344000000001</c:v>
                </c:pt>
                <c:pt idx="51">
                  <c:v>0.22057461</c:v>
                </c:pt>
                <c:pt idx="52">
                  <c:v>0.21292864</c:v>
                </c:pt>
                <c:pt idx="53">
                  <c:v>0.20806301999999999</c:v>
                </c:pt>
                <c:pt idx="54">
                  <c:v>0.20273400999999999</c:v>
                </c:pt>
                <c:pt idx="55">
                  <c:v>0.19717330999999999</c:v>
                </c:pt>
                <c:pt idx="56">
                  <c:v>0.19138090999999999</c:v>
                </c:pt>
                <c:pt idx="57">
                  <c:v>0.18582019999999999</c:v>
                </c:pt>
                <c:pt idx="58">
                  <c:v>0.17863762999999999</c:v>
                </c:pt>
                <c:pt idx="59">
                  <c:v>0.17238184000000001</c:v>
                </c:pt>
                <c:pt idx="60">
                  <c:v>0.16728451999999999</c:v>
                </c:pt>
                <c:pt idx="61">
                  <c:v>0.16079703000000001</c:v>
                </c:pt>
                <c:pt idx="62">
                  <c:v>0.15477294</c:v>
                </c:pt>
                <c:pt idx="63">
                  <c:v>0.14944393</c:v>
                </c:pt>
                <c:pt idx="64">
                  <c:v>0.14411492000000001</c:v>
                </c:pt>
                <c:pt idx="65">
                  <c:v>0.14179796</c:v>
                </c:pt>
                <c:pt idx="66">
                  <c:v>0.13646895000000001</c:v>
                </c:pt>
                <c:pt idx="67">
                  <c:v>0.13276182</c:v>
                </c:pt>
                <c:pt idx="68">
                  <c:v>0.12789619999999999</c:v>
                </c:pt>
                <c:pt idx="69">
                  <c:v>0.12372567</c:v>
                </c:pt>
                <c:pt idx="70">
                  <c:v>0.12001854000000001</c:v>
                </c:pt>
                <c:pt idx="71">
                  <c:v>0.1163114</c:v>
                </c:pt>
                <c:pt idx="72">
                  <c:v>0.11190918</c:v>
                </c:pt>
                <c:pt idx="73">
                  <c:v>0.10773865000000001</c:v>
                </c:pt>
                <c:pt idx="74">
                  <c:v>0.10356812</c:v>
                </c:pt>
                <c:pt idx="75">
                  <c:v>9.9860980000000002E-2</c:v>
                </c:pt>
                <c:pt idx="76">
                  <c:v>9.4068579999999999E-2</c:v>
                </c:pt>
                <c:pt idx="77">
                  <c:v>8.9434659999999999E-2</c:v>
                </c:pt>
                <c:pt idx="78">
                  <c:v>8.5727529999999996E-2</c:v>
                </c:pt>
                <c:pt idx="79">
                  <c:v>8.2715479999999994E-2</c:v>
                </c:pt>
                <c:pt idx="80">
                  <c:v>7.9240039999999998E-2</c:v>
                </c:pt>
                <c:pt idx="81">
                  <c:v>7.6923080000000005E-2</c:v>
                </c:pt>
                <c:pt idx="82">
                  <c:v>7.4606119999999998E-2</c:v>
                </c:pt>
                <c:pt idx="83">
                  <c:v>7.1825769999999997E-2</c:v>
                </c:pt>
                <c:pt idx="84">
                  <c:v>6.7423540000000004E-2</c:v>
                </c:pt>
                <c:pt idx="85">
                  <c:v>6.4411490000000002E-2</c:v>
                </c:pt>
                <c:pt idx="86">
                  <c:v>6.1631140000000001E-2</c:v>
                </c:pt>
                <c:pt idx="87">
                  <c:v>5.7460610000000002E-2</c:v>
                </c:pt>
                <c:pt idx="88">
                  <c:v>5.3985169999999999E-2</c:v>
                </c:pt>
                <c:pt idx="89">
                  <c:v>5.189991E-2</c:v>
                </c:pt>
                <c:pt idx="90">
                  <c:v>4.8656159999999997E-2</c:v>
                </c:pt>
                <c:pt idx="91">
                  <c:v>4.6339199999999997E-2</c:v>
                </c:pt>
                <c:pt idx="92">
                  <c:v>4.3558850000000003E-2</c:v>
                </c:pt>
                <c:pt idx="93">
                  <c:v>4.0546800000000001E-2</c:v>
                </c:pt>
                <c:pt idx="94">
                  <c:v>3.8229840000000001E-2</c:v>
                </c:pt>
                <c:pt idx="95">
                  <c:v>3.7303059999999999E-2</c:v>
                </c:pt>
                <c:pt idx="96">
                  <c:v>3.4522709999999998E-2</c:v>
                </c:pt>
                <c:pt idx="97">
                  <c:v>3.2669139999999999E-2</c:v>
                </c:pt>
                <c:pt idx="98">
                  <c:v>3.1278960000000001E-2</c:v>
                </c:pt>
                <c:pt idx="99">
                  <c:v>2.8498610000000001E-2</c:v>
                </c:pt>
                <c:pt idx="100">
                  <c:v>2.6181650000000001E-2</c:v>
                </c:pt>
              </c:numCache>
            </c:numRef>
          </c:xVal>
          <c:yVal>
            <c:numRef>
              <c:f>'PR curve'!$I$3:$I$103</c:f>
              <c:numCache>
                <c:formatCode>General</c:formatCode>
                <c:ptCount val="101"/>
                <c:pt idx="0">
                  <c:v>7.2122049999999993E-2</c:v>
                </c:pt>
                <c:pt idx="1">
                  <c:v>0.10967043</c:v>
                </c:pt>
                <c:pt idx="2">
                  <c:v>0.1240745</c:v>
                </c:pt>
                <c:pt idx="3">
                  <c:v>0.1362525</c:v>
                </c:pt>
                <c:pt idx="4">
                  <c:v>0.14715</c:v>
                </c:pt>
                <c:pt idx="5">
                  <c:v>0.15637319</c:v>
                </c:pt>
                <c:pt idx="6">
                  <c:v>0.16554589</c:v>
                </c:pt>
                <c:pt idx="7">
                  <c:v>0.17460827000000001</c:v>
                </c:pt>
                <c:pt idx="8">
                  <c:v>0.18152666000000001</c:v>
                </c:pt>
                <c:pt idx="9">
                  <c:v>0.18875797999999999</c:v>
                </c:pt>
                <c:pt idx="10">
                  <c:v>0.19584259000000001</c:v>
                </c:pt>
                <c:pt idx="11">
                  <c:v>0.20256071</c:v>
                </c:pt>
                <c:pt idx="12">
                  <c:v>0.20906411</c:v>
                </c:pt>
                <c:pt idx="13">
                  <c:v>0.21565570000000001</c:v>
                </c:pt>
                <c:pt idx="14">
                  <c:v>0.22060397000000001</c:v>
                </c:pt>
                <c:pt idx="15">
                  <c:v>0.22712276000000001</c:v>
                </c:pt>
                <c:pt idx="16">
                  <c:v>0.23231679999999999</c:v>
                </c:pt>
                <c:pt idx="17">
                  <c:v>0.23830436999999999</c:v>
                </c:pt>
                <c:pt idx="18">
                  <c:v>0.24284857000000001</c:v>
                </c:pt>
                <c:pt idx="19">
                  <c:v>0.24689684000000001</c:v>
                </c:pt>
                <c:pt idx="20">
                  <c:v>0.24975438999999999</c:v>
                </c:pt>
                <c:pt idx="21">
                  <c:v>0.25319343</c:v>
                </c:pt>
                <c:pt idx="22">
                  <c:v>0.25705777000000002</c:v>
                </c:pt>
                <c:pt idx="23">
                  <c:v>0.26192552000000002</c:v>
                </c:pt>
                <c:pt idx="24">
                  <c:v>0.26569798</c:v>
                </c:pt>
                <c:pt idx="25">
                  <c:v>0.26989290999999999</c:v>
                </c:pt>
                <c:pt idx="26">
                  <c:v>0.27227862000000003</c:v>
                </c:pt>
                <c:pt idx="27">
                  <c:v>0.27472365999999998</c:v>
                </c:pt>
                <c:pt idx="28">
                  <c:v>0.27909830000000002</c:v>
                </c:pt>
                <c:pt idx="29">
                  <c:v>0.28407642999999999</c:v>
                </c:pt>
                <c:pt idx="30">
                  <c:v>0.28889989999999999</c:v>
                </c:pt>
                <c:pt idx="31">
                  <c:v>0.29213868999999998</c:v>
                </c:pt>
                <c:pt idx="32">
                  <c:v>0.29360257000000001</c:v>
                </c:pt>
                <c:pt idx="33">
                  <c:v>0.29755283999999999</c:v>
                </c:pt>
                <c:pt idx="34">
                  <c:v>0.29923076999999998</c:v>
                </c:pt>
                <c:pt idx="35">
                  <c:v>0.30101533000000003</c:v>
                </c:pt>
                <c:pt idx="36">
                  <c:v>0.30430264000000001</c:v>
                </c:pt>
                <c:pt idx="37">
                  <c:v>0.30628103000000001</c:v>
                </c:pt>
                <c:pt idx="38">
                  <c:v>0.31137993000000003</c:v>
                </c:pt>
                <c:pt idx="39">
                  <c:v>0.31642906999999998</c:v>
                </c:pt>
                <c:pt idx="40">
                  <c:v>0.31924197999999998</c:v>
                </c:pt>
                <c:pt idx="41">
                  <c:v>0.32237673999999999</c:v>
                </c:pt>
                <c:pt idx="42">
                  <c:v>0.32636315999999999</c:v>
                </c:pt>
                <c:pt idx="43">
                  <c:v>0.33075434999999997</c:v>
                </c:pt>
                <c:pt idx="44">
                  <c:v>0.33362044000000002</c:v>
                </c:pt>
                <c:pt idx="45">
                  <c:v>0.33970148999999999</c:v>
                </c:pt>
                <c:pt idx="46">
                  <c:v>0.34139534999999999</c:v>
                </c:pt>
                <c:pt idx="47">
                  <c:v>0.34128262999999998</c:v>
                </c:pt>
                <c:pt idx="48">
                  <c:v>0.34700740000000002</c:v>
                </c:pt>
                <c:pt idx="49">
                  <c:v>0.35049019999999997</c:v>
                </c:pt>
                <c:pt idx="50">
                  <c:v>0.35287690999999999</c:v>
                </c:pt>
                <c:pt idx="51">
                  <c:v>0.35708927000000001</c:v>
                </c:pt>
                <c:pt idx="52">
                  <c:v>0.35996866</c:v>
                </c:pt>
                <c:pt idx="53">
                  <c:v>0.36489231999999999</c:v>
                </c:pt>
                <c:pt idx="54">
                  <c:v>0.36826598999999999</c:v>
                </c:pt>
                <c:pt idx="55">
                  <c:v>0.37259194000000001</c:v>
                </c:pt>
                <c:pt idx="56">
                  <c:v>0.37545455</c:v>
                </c:pt>
                <c:pt idx="57">
                  <c:v>0.37955514000000001</c:v>
                </c:pt>
                <c:pt idx="58">
                  <c:v>0.37886977999999999</c:v>
                </c:pt>
                <c:pt idx="59">
                  <c:v>0.37804877999999997</c:v>
                </c:pt>
                <c:pt idx="60">
                  <c:v>0.38120379999999998</c:v>
                </c:pt>
                <c:pt idx="61">
                  <c:v>0.38279095000000002</c:v>
                </c:pt>
                <c:pt idx="62">
                  <c:v>0.38479263000000002</c:v>
                </c:pt>
                <c:pt idx="63">
                  <c:v>0.38530466000000002</c:v>
                </c:pt>
                <c:pt idx="64">
                  <c:v>0.38442522000000001</c:v>
                </c:pt>
                <c:pt idx="65">
                  <c:v>0.39947780999999999</c:v>
                </c:pt>
                <c:pt idx="66">
                  <c:v>0.40314853</c:v>
                </c:pt>
                <c:pt idx="67">
                  <c:v>0.41401734000000001</c:v>
                </c:pt>
                <c:pt idx="68">
                  <c:v>0.42073170999999998</c:v>
                </c:pt>
                <c:pt idx="69">
                  <c:v>0.42822775000000002</c:v>
                </c:pt>
                <c:pt idx="70">
                  <c:v>0.43529412000000001</c:v>
                </c:pt>
                <c:pt idx="71">
                  <c:v>0.44151275000000001</c:v>
                </c:pt>
                <c:pt idx="72">
                  <c:v>0.44557195999999999</c:v>
                </c:pt>
                <c:pt idx="73">
                  <c:v>0.44840887000000001</c:v>
                </c:pt>
                <c:pt idx="74">
                  <c:v>0.44834503999999997</c:v>
                </c:pt>
                <c:pt idx="75">
                  <c:v>0.45512143999999999</c:v>
                </c:pt>
                <c:pt idx="76">
                  <c:v>0.45413870000000001</c:v>
                </c:pt>
                <c:pt idx="77">
                  <c:v>0.45252051999999998</c:v>
                </c:pt>
                <c:pt idx="78">
                  <c:v>0.45454546000000001</c:v>
                </c:pt>
                <c:pt idx="79">
                  <c:v>0.45886890000000002</c:v>
                </c:pt>
                <c:pt idx="80">
                  <c:v>0.46594004999999999</c:v>
                </c:pt>
                <c:pt idx="81">
                  <c:v>0.47496423999999998</c:v>
                </c:pt>
                <c:pt idx="82">
                  <c:v>0.48640483000000001</c:v>
                </c:pt>
                <c:pt idx="83">
                  <c:v>0.48973144000000002</c:v>
                </c:pt>
                <c:pt idx="84">
                  <c:v>0.48825502999999998</c:v>
                </c:pt>
                <c:pt idx="85">
                  <c:v>0.48857645</c:v>
                </c:pt>
                <c:pt idx="86">
                  <c:v>0.48717948999999999</c:v>
                </c:pt>
                <c:pt idx="87">
                  <c:v>0.48627450999999999</c:v>
                </c:pt>
                <c:pt idx="88">
                  <c:v>0.48744769999999998</c:v>
                </c:pt>
                <c:pt idx="89">
                  <c:v>0.48801742999999997</c:v>
                </c:pt>
                <c:pt idx="90">
                  <c:v>0.48498845000000002</c:v>
                </c:pt>
                <c:pt idx="91">
                  <c:v>0.48780488</c:v>
                </c:pt>
                <c:pt idx="92">
                  <c:v>0.48958332999999998</c:v>
                </c:pt>
                <c:pt idx="93">
                  <c:v>0.49575070999999998</c:v>
                </c:pt>
                <c:pt idx="94">
                  <c:v>0.48961423999999998</c:v>
                </c:pt>
                <c:pt idx="95">
                  <c:v>0.50155762999999998</c:v>
                </c:pt>
                <c:pt idx="96">
                  <c:v>0.49666666999999998</c:v>
                </c:pt>
                <c:pt idx="97">
                  <c:v>0.50357143000000004</c:v>
                </c:pt>
                <c:pt idx="98">
                  <c:v>0.50561798000000002</c:v>
                </c:pt>
                <c:pt idx="99">
                  <c:v>0.49397590000000002</c:v>
                </c:pt>
                <c:pt idx="100">
                  <c:v>0.50446429000000004</c:v>
                </c:pt>
              </c:numCache>
            </c:numRef>
          </c:yVal>
          <c:smooth val="1"/>
          <c:extLst>
            <c:ext xmlns:c16="http://schemas.microsoft.com/office/drawing/2014/chart" uri="{C3380CC4-5D6E-409C-BE32-E72D297353CC}">
              <c16:uniqueId val="{00000002-A834-494C-B4D8-E90B3F366F59}"/>
            </c:ext>
          </c:extLst>
        </c:ser>
        <c:ser>
          <c:idx val="3"/>
          <c:order val="3"/>
          <c:tx>
            <c:v>Logreg</c:v>
          </c:tx>
          <c:spPr>
            <a:ln w="19050" cap="rnd">
              <a:solidFill>
                <a:schemeClr val="tx2"/>
              </a:solidFill>
              <a:round/>
            </a:ln>
            <a:effectLst/>
          </c:spPr>
          <c:marker>
            <c:symbol val="circle"/>
            <c:size val="5"/>
            <c:spPr>
              <a:solidFill>
                <a:schemeClr val="tx2"/>
              </a:solidFill>
              <a:ln w="9525">
                <a:solidFill>
                  <a:srgbClr val="002060"/>
                </a:solidFill>
              </a:ln>
              <a:effectLst/>
            </c:spPr>
          </c:marker>
          <c:xVal>
            <c:numRef>
              <c:f>'PR curve'!$N$3:$N$97</c:f>
              <c:numCache>
                <c:formatCode>General</c:formatCode>
                <c:ptCount val="95"/>
                <c:pt idx="0">
                  <c:v>1</c:v>
                </c:pt>
                <c:pt idx="1">
                  <c:v>1</c:v>
                </c:pt>
                <c:pt idx="2">
                  <c:v>0.99907321999999998</c:v>
                </c:pt>
                <c:pt idx="3">
                  <c:v>0.88623726000000003</c:v>
                </c:pt>
                <c:pt idx="4">
                  <c:v>0.82506950999999995</c:v>
                </c:pt>
                <c:pt idx="5">
                  <c:v>0.78382761999999995</c:v>
                </c:pt>
                <c:pt idx="6">
                  <c:v>0.74837812999999997</c:v>
                </c:pt>
                <c:pt idx="7">
                  <c:v>0.72451343999999995</c:v>
                </c:pt>
                <c:pt idx="8">
                  <c:v>0.70088044999999999</c:v>
                </c:pt>
                <c:pt idx="9">
                  <c:v>0.67863762999999999</c:v>
                </c:pt>
                <c:pt idx="10">
                  <c:v>0.66311399000000004</c:v>
                </c:pt>
                <c:pt idx="11">
                  <c:v>0.64990731999999996</c:v>
                </c:pt>
                <c:pt idx="12">
                  <c:v>0.63183502999999996</c:v>
                </c:pt>
                <c:pt idx="13">
                  <c:v>0.61839666000000004</c:v>
                </c:pt>
                <c:pt idx="14">
                  <c:v>0.60704356000000004</c:v>
                </c:pt>
                <c:pt idx="15">
                  <c:v>0.59267840999999999</c:v>
                </c:pt>
                <c:pt idx="16">
                  <c:v>0.57437442000000005</c:v>
                </c:pt>
                <c:pt idx="17">
                  <c:v>0.56093605000000002</c:v>
                </c:pt>
                <c:pt idx="18">
                  <c:v>0.54402223999999999</c:v>
                </c:pt>
                <c:pt idx="19">
                  <c:v>0.52316960000000001</c:v>
                </c:pt>
                <c:pt idx="20">
                  <c:v>0.50648749000000004</c:v>
                </c:pt>
                <c:pt idx="21">
                  <c:v>0.49096385999999997</c:v>
                </c:pt>
                <c:pt idx="22">
                  <c:v>0.47219647999999997</c:v>
                </c:pt>
                <c:pt idx="23">
                  <c:v>0.45528267</c:v>
                </c:pt>
                <c:pt idx="24">
                  <c:v>0.43813716000000003</c:v>
                </c:pt>
                <c:pt idx="25">
                  <c:v>0.41936979000000002</c:v>
                </c:pt>
                <c:pt idx="26">
                  <c:v>0.40407785000000002</c:v>
                </c:pt>
                <c:pt idx="27">
                  <c:v>0.38832252</c:v>
                </c:pt>
                <c:pt idx="28">
                  <c:v>0.37720111000000001</c:v>
                </c:pt>
                <c:pt idx="29">
                  <c:v>0.36468952999999998</c:v>
                </c:pt>
                <c:pt idx="30">
                  <c:v>0.34916588999999998</c:v>
                </c:pt>
                <c:pt idx="31">
                  <c:v>0.33503243999999999</c:v>
                </c:pt>
                <c:pt idx="32">
                  <c:v>0.32298424999999997</c:v>
                </c:pt>
                <c:pt idx="33">
                  <c:v>0.31163113999999997</c:v>
                </c:pt>
                <c:pt idx="34">
                  <c:v>0.30097311999999998</c:v>
                </c:pt>
                <c:pt idx="35">
                  <c:v>0.29240037000000002</c:v>
                </c:pt>
                <c:pt idx="36">
                  <c:v>0.28151066000000002</c:v>
                </c:pt>
                <c:pt idx="37">
                  <c:v>0.27455977999999998</c:v>
                </c:pt>
                <c:pt idx="38">
                  <c:v>0.26969416000000002</c:v>
                </c:pt>
                <c:pt idx="39">
                  <c:v>0.26390175999999999</c:v>
                </c:pt>
                <c:pt idx="40">
                  <c:v>0.25602409999999998</c:v>
                </c:pt>
                <c:pt idx="41">
                  <c:v>0.2497683</c:v>
                </c:pt>
                <c:pt idx="42">
                  <c:v>0.24189063999999999</c:v>
                </c:pt>
                <c:pt idx="43">
                  <c:v>0.23609823999999999</c:v>
                </c:pt>
                <c:pt idx="44">
                  <c:v>0.23007414000000001</c:v>
                </c:pt>
                <c:pt idx="45">
                  <c:v>0.22451344000000001</c:v>
                </c:pt>
                <c:pt idx="46">
                  <c:v>0.21709917000000001</c:v>
                </c:pt>
                <c:pt idx="47">
                  <c:v>0.20945320000000001</c:v>
                </c:pt>
                <c:pt idx="48">
                  <c:v>0.20041705000000001</c:v>
                </c:pt>
                <c:pt idx="49">
                  <c:v>0.19277108000000001</c:v>
                </c:pt>
                <c:pt idx="50">
                  <c:v>0.18628359999999999</c:v>
                </c:pt>
                <c:pt idx="51">
                  <c:v>0.18164968000000001</c:v>
                </c:pt>
                <c:pt idx="52">
                  <c:v>0.17191844000000001</c:v>
                </c:pt>
                <c:pt idx="53">
                  <c:v>0.16705283000000001</c:v>
                </c:pt>
                <c:pt idx="54">
                  <c:v>0.16149211999999999</c:v>
                </c:pt>
                <c:pt idx="55">
                  <c:v>0.15430954999999999</c:v>
                </c:pt>
                <c:pt idx="56">
                  <c:v>0.14828545000000001</c:v>
                </c:pt>
                <c:pt idx="57">
                  <c:v>0.14249305000000001</c:v>
                </c:pt>
                <c:pt idx="58">
                  <c:v>0.13809083</c:v>
                </c:pt>
                <c:pt idx="59">
                  <c:v>0.13206672999999999</c:v>
                </c:pt>
                <c:pt idx="60">
                  <c:v>0.12581094000000001</c:v>
                </c:pt>
                <c:pt idx="61">
                  <c:v>0.11978684000000001</c:v>
                </c:pt>
                <c:pt idx="62">
                  <c:v>0.11677479</c:v>
                </c:pt>
                <c:pt idx="63">
                  <c:v>0.11237257</c:v>
                </c:pt>
                <c:pt idx="64">
                  <c:v>0.10611677999999999</c:v>
                </c:pt>
                <c:pt idx="65">
                  <c:v>0.10148285</c:v>
                </c:pt>
                <c:pt idx="66">
                  <c:v>9.5690449999999996E-2</c:v>
                </c:pt>
                <c:pt idx="67">
                  <c:v>9.0129749999999995E-2</c:v>
                </c:pt>
                <c:pt idx="68">
                  <c:v>8.7117700000000006E-2</c:v>
                </c:pt>
                <c:pt idx="69">
                  <c:v>8.3178870000000002E-2</c:v>
                </c:pt>
                <c:pt idx="70">
                  <c:v>7.8776650000000004E-2</c:v>
                </c:pt>
                <c:pt idx="71">
                  <c:v>7.5069510000000006E-2</c:v>
                </c:pt>
                <c:pt idx="72">
                  <c:v>7.0435590000000006E-2</c:v>
                </c:pt>
                <c:pt idx="73">
                  <c:v>6.5801670000000007E-2</c:v>
                </c:pt>
                <c:pt idx="74">
                  <c:v>6.139944E-2</c:v>
                </c:pt>
                <c:pt idx="75">
                  <c:v>5.5838739999999998E-2</c:v>
                </c:pt>
                <c:pt idx="76">
                  <c:v>5.0741429999999997E-2</c:v>
                </c:pt>
                <c:pt idx="77">
                  <c:v>4.5875810000000003E-2</c:v>
                </c:pt>
                <c:pt idx="78">
                  <c:v>4.2632070000000001E-2</c:v>
                </c:pt>
                <c:pt idx="79">
                  <c:v>4.008341E-2</c:v>
                </c:pt>
                <c:pt idx="80">
                  <c:v>3.6607969999999997E-2</c:v>
                </c:pt>
                <c:pt idx="81">
                  <c:v>3.2900829999999999E-2</c:v>
                </c:pt>
                <c:pt idx="82">
                  <c:v>3.0352179999999999E-2</c:v>
                </c:pt>
                <c:pt idx="83">
                  <c:v>2.7340130000000001E-2</c:v>
                </c:pt>
                <c:pt idx="84">
                  <c:v>2.4096389999999999E-2</c:v>
                </c:pt>
                <c:pt idx="85">
                  <c:v>2.2011119999999999E-2</c:v>
                </c:pt>
                <c:pt idx="86">
                  <c:v>1.784059E-2</c:v>
                </c:pt>
                <c:pt idx="87">
                  <c:v>1.552363E-2</c:v>
                </c:pt>
                <c:pt idx="88">
                  <c:v>1.343837E-2</c:v>
                </c:pt>
                <c:pt idx="89">
                  <c:v>1.0426319999999999E-2</c:v>
                </c:pt>
                <c:pt idx="90">
                  <c:v>7.18258E-3</c:v>
                </c:pt>
                <c:pt idx="91">
                  <c:v>5.3290100000000003E-3</c:v>
                </c:pt>
                <c:pt idx="92">
                  <c:v>3.0120500000000001E-3</c:v>
                </c:pt>
                <c:pt idx="93">
                  <c:v>1.1584799999999999E-3</c:v>
                </c:pt>
                <c:pt idx="94">
                  <c:v>4.6338999999999999E-4</c:v>
                </c:pt>
              </c:numCache>
            </c:numRef>
          </c:xVal>
          <c:yVal>
            <c:numRef>
              <c:f>'PR curve'!$O$3:$O$97</c:f>
              <c:numCache>
                <c:formatCode>General</c:formatCode>
                <c:ptCount val="95"/>
                <c:pt idx="0">
                  <c:v>7.2122049999999993E-2</c:v>
                </c:pt>
                <c:pt idx="1">
                  <c:v>7.2122049999999993E-2</c:v>
                </c:pt>
                <c:pt idx="2">
                  <c:v>7.4297429999999998E-2</c:v>
                </c:pt>
                <c:pt idx="3">
                  <c:v>0.16978117000000001</c:v>
                </c:pt>
                <c:pt idx="4">
                  <c:v>0.21016288999999999</c:v>
                </c:pt>
                <c:pt idx="5">
                  <c:v>0.23639159000000001</c:v>
                </c:pt>
                <c:pt idx="6">
                  <c:v>0.25610529999999998</c:v>
                </c:pt>
                <c:pt idx="7">
                  <c:v>0.27203132000000002</c:v>
                </c:pt>
                <c:pt idx="8">
                  <c:v>0.28516214000000001</c:v>
                </c:pt>
                <c:pt idx="9">
                  <c:v>0.29603800000000002</c:v>
                </c:pt>
                <c:pt idx="10">
                  <c:v>0.30721340000000003</c:v>
                </c:pt>
                <c:pt idx="11">
                  <c:v>0.31694915000000001</c:v>
                </c:pt>
                <c:pt idx="12">
                  <c:v>0.32568972000000002</c:v>
                </c:pt>
                <c:pt idx="13">
                  <c:v>0.33420987000000002</c:v>
                </c:pt>
                <c:pt idx="14">
                  <c:v>0.34225995999999997</c:v>
                </c:pt>
                <c:pt idx="15">
                  <c:v>0.34988374</c:v>
                </c:pt>
                <c:pt idx="16">
                  <c:v>0.35520847999999999</c:v>
                </c:pt>
                <c:pt idx="17">
                  <c:v>0.36378663</c:v>
                </c:pt>
                <c:pt idx="18">
                  <c:v>0.3723438</c:v>
                </c:pt>
                <c:pt idx="19">
                  <c:v>0.37797121</c:v>
                </c:pt>
                <c:pt idx="20">
                  <c:v>0.38656056999999999</c:v>
                </c:pt>
                <c:pt idx="21">
                  <c:v>0.39563106999999997</c:v>
                </c:pt>
                <c:pt idx="22">
                  <c:v>0.40581442000000001</c:v>
                </c:pt>
                <c:pt idx="23">
                  <c:v>0.41438212000000002</c:v>
                </c:pt>
                <c:pt idx="24">
                  <c:v>0.42256982999999998</c:v>
                </c:pt>
                <c:pt idx="25">
                  <c:v>0.42972460000000001</c:v>
                </c:pt>
                <c:pt idx="26">
                  <c:v>0.43863179000000002</c:v>
                </c:pt>
                <c:pt idx="27">
                  <c:v>0.44527098999999998</c:v>
                </c:pt>
                <c:pt idx="28">
                  <c:v>0.45285118000000002</c:v>
                </c:pt>
                <c:pt idx="29">
                  <c:v>0.45689405</c:v>
                </c:pt>
                <c:pt idx="30">
                  <c:v>0.45903136999999999</c:v>
                </c:pt>
                <c:pt idx="31">
                  <c:v>0.46124401999999998</c:v>
                </c:pt>
                <c:pt idx="32">
                  <c:v>0.46622074000000002</c:v>
                </c:pt>
                <c:pt idx="33">
                  <c:v>0.46880445999999998</c:v>
                </c:pt>
                <c:pt idx="34">
                  <c:v>0.47099347000000003</c:v>
                </c:pt>
                <c:pt idx="35">
                  <c:v>0.47622641999999998</c:v>
                </c:pt>
                <c:pt idx="36">
                  <c:v>0.47834645999999997</c:v>
                </c:pt>
                <c:pt idx="37">
                  <c:v>0.48486087999999999</c:v>
                </c:pt>
                <c:pt idx="38">
                  <c:v>0.49259416</c:v>
                </c:pt>
                <c:pt idx="39">
                  <c:v>0.49934239000000002</c:v>
                </c:pt>
                <c:pt idx="40">
                  <c:v>0.50433592000000005</c:v>
                </c:pt>
                <c:pt idx="41">
                  <c:v>0.50873053000000001</c:v>
                </c:pt>
                <c:pt idx="42">
                  <c:v>0.51377952999999998</c:v>
                </c:pt>
                <c:pt idx="43">
                  <c:v>0.51831128999999998</c:v>
                </c:pt>
                <c:pt idx="44">
                  <c:v>0.52290678999999995</c:v>
                </c:pt>
                <c:pt idx="45">
                  <c:v>0.52749047000000004</c:v>
                </c:pt>
                <c:pt idx="46">
                  <c:v>0.52967777999999999</c:v>
                </c:pt>
                <c:pt idx="47">
                  <c:v>0.53681710000000005</c:v>
                </c:pt>
                <c:pt idx="48">
                  <c:v>0.53329223000000003</c:v>
                </c:pt>
                <c:pt idx="49">
                  <c:v>0.53196931000000003</c:v>
                </c:pt>
                <c:pt idx="50">
                  <c:v>0.53528629000000005</c:v>
                </c:pt>
                <c:pt idx="51">
                  <c:v>0.53994489999999995</c:v>
                </c:pt>
                <c:pt idx="52">
                  <c:v>0.53768115999999999</c:v>
                </c:pt>
                <c:pt idx="53">
                  <c:v>0.54210526000000003</c:v>
                </c:pt>
                <c:pt idx="54">
                  <c:v>0.54709576000000004</c:v>
                </c:pt>
                <c:pt idx="55">
                  <c:v>0.54814814999999995</c:v>
                </c:pt>
                <c:pt idx="56">
                  <c:v>0.55124892000000003</c:v>
                </c:pt>
                <c:pt idx="57">
                  <c:v>0.55909091</c:v>
                </c:pt>
                <c:pt idx="58">
                  <c:v>0.56067732999999997</c:v>
                </c:pt>
                <c:pt idx="59">
                  <c:v>0.56547619000000005</c:v>
                </c:pt>
                <c:pt idx="60">
                  <c:v>0.56503641999999998</c:v>
                </c:pt>
                <c:pt idx="61">
                  <c:v>0.56256801000000001</c:v>
                </c:pt>
                <c:pt idx="62">
                  <c:v>0.57207719000000001</c:v>
                </c:pt>
                <c:pt idx="63">
                  <c:v>0.57532622</c:v>
                </c:pt>
                <c:pt idx="64">
                  <c:v>0.58048162000000003</c:v>
                </c:pt>
                <c:pt idx="65">
                  <c:v>0.58556149999999996</c:v>
                </c:pt>
                <c:pt idx="66">
                  <c:v>0.58333332999999998</c:v>
                </c:pt>
                <c:pt idx="67">
                  <c:v>0.58584336999999997</c:v>
                </c:pt>
                <c:pt idx="68">
                  <c:v>0.59305993999999995</c:v>
                </c:pt>
                <c:pt idx="69">
                  <c:v>0.60134003000000003</c:v>
                </c:pt>
                <c:pt idx="70">
                  <c:v>0.60606061</c:v>
                </c:pt>
                <c:pt idx="71">
                  <c:v>0.62188100000000002</c:v>
                </c:pt>
                <c:pt idx="72">
                  <c:v>0.61914460000000004</c:v>
                </c:pt>
                <c:pt idx="73">
                  <c:v>0.61873637999999997</c:v>
                </c:pt>
                <c:pt idx="74">
                  <c:v>0.61771562000000002</c:v>
                </c:pt>
                <c:pt idx="75">
                  <c:v>0.61636829000000004</c:v>
                </c:pt>
                <c:pt idx="76">
                  <c:v>0.62393162000000002</c:v>
                </c:pt>
                <c:pt idx="77">
                  <c:v>0.63258786</c:v>
                </c:pt>
                <c:pt idx="78">
                  <c:v>0.63013699000000001</c:v>
                </c:pt>
                <c:pt idx="79">
                  <c:v>0.64074074000000003</c:v>
                </c:pt>
                <c:pt idx="80">
                  <c:v>0.63453815000000002</c:v>
                </c:pt>
                <c:pt idx="81">
                  <c:v>0.66046512000000002</c:v>
                </c:pt>
                <c:pt idx="82">
                  <c:v>0.67875648</c:v>
                </c:pt>
                <c:pt idx="83">
                  <c:v>0.67045454999999998</c:v>
                </c:pt>
                <c:pt idx="84">
                  <c:v>0.67096774000000003</c:v>
                </c:pt>
                <c:pt idx="85">
                  <c:v>0.69343065999999998</c:v>
                </c:pt>
                <c:pt idx="86">
                  <c:v>0.66956521999999996</c:v>
                </c:pt>
                <c:pt idx="87">
                  <c:v>0.68367347000000001</c:v>
                </c:pt>
                <c:pt idx="88">
                  <c:v>0.68235294000000002</c:v>
                </c:pt>
                <c:pt idx="89">
                  <c:v>0.703125</c:v>
                </c:pt>
                <c:pt idx="90">
                  <c:v>0.67391303999999996</c:v>
                </c:pt>
                <c:pt idx="91">
                  <c:v>0.71875</c:v>
                </c:pt>
                <c:pt idx="92">
                  <c:v>0.68421052999999998</c:v>
                </c:pt>
                <c:pt idx="93">
                  <c:v>0.55555555999999995</c:v>
                </c:pt>
                <c:pt idx="94">
                  <c:v>0.66666667000000002</c:v>
                </c:pt>
              </c:numCache>
            </c:numRef>
          </c:yVal>
          <c:smooth val="1"/>
          <c:extLst>
            <c:ext xmlns:c16="http://schemas.microsoft.com/office/drawing/2014/chart" uri="{C3380CC4-5D6E-409C-BE32-E72D297353CC}">
              <c16:uniqueId val="{00000003-A834-494C-B4D8-E90B3F366F59}"/>
            </c:ext>
          </c:extLst>
        </c:ser>
        <c:ser>
          <c:idx val="4"/>
          <c:order val="4"/>
          <c:tx>
            <c:v>RF</c:v>
          </c:tx>
          <c:spPr>
            <a:ln w="19050" cap="rnd">
              <a:solidFill>
                <a:srgbClr val="7030A0"/>
              </a:solidFill>
              <a:round/>
            </a:ln>
            <a:effectLst/>
          </c:spPr>
          <c:marker>
            <c:symbol val="circle"/>
            <c:size val="5"/>
            <c:spPr>
              <a:solidFill>
                <a:srgbClr val="7030A0"/>
              </a:solidFill>
              <a:ln w="9525">
                <a:solidFill>
                  <a:srgbClr val="7030A0"/>
                </a:solidFill>
              </a:ln>
              <a:effectLst/>
            </c:spPr>
          </c:marker>
          <c:xVal>
            <c:numRef>
              <c:f>'PR curve'!$K$3:$K$77</c:f>
              <c:numCache>
                <c:formatCode>General</c:formatCode>
                <c:ptCount val="75"/>
                <c:pt idx="0">
                  <c:v>1</c:v>
                </c:pt>
                <c:pt idx="1">
                  <c:v>0.97381835000000005</c:v>
                </c:pt>
                <c:pt idx="2">
                  <c:v>0.94392955999999995</c:v>
                </c:pt>
                <c:pt idx="3">
                  <c:v>0.91496756000000001</c:v>
                </c:pt>
                <c:pt idx="4">
                  <c:v>0.87627432999999999</c:v>
                </c:pt>
                <c:pt idx="5">
                  <c:v>0.84360519</c:v>
                </c:pt>
                <c:pt idx="6">
                  <c:v>0.81302132000000005</c:v>
                </c:pt>
                <c:pt idx="7">
                  <c:v>0.78637626999999999</c:v>
                </c:pt>
                <c:pt idx="8">
                  <c:v>0.75695087999999999</c:v>
                </c:pt>
                <c:pt idx="9">
                  <c:v>0.74026877000000002</c:v>
                </c:pt>
                <c:pt idx="10">
                  <c:v>0.72567192000000003</c:v>
                </c:pt>
                <c:pt idx="11">
                  <c:v>0.71037998000000002</c:v>
                </c:pt>
                <c:pt idx="12">
                  <c:v>0.69902688000000002</c:v>
                </c:pt>
                <c:pt idx="13">
                  <c:v>0.68582019999999999</c:v>
                </c:pt>
                <c:pt idx="14">
                  <c:v>0.67354031999999997</c:v>
                </c:pt>
                <c:pt idx="15">
                  <c:v>0.65222427999999999</c:v>
                </c:pt>
                <c:pt idx="16">
                  <c:v>0.63554217000000002</c:v>
                </c:pt>
                <c:pt idx="17">
                  <c:v>0.61654310000000001</c:v>
                </c:pt>
                <c:pt idx="18">
                  <c:v>0.59893419999999997</c:v>
                </c:pt>
                <c:pt idx="19">
                  <c:v>0.58132530000000004</c:v>
                </c:pt>
                <c:pt idx="20">
                  <c:v>0.56510658000000002</c:v>
                </c:pt>
                <c:pt idx="21">
                  <c:v>0.54981464000000002</c:v>
                </c:pt>
                <c:pt idx="22">
                  <c:v>0.53614457999999998</c:v>
                </c:pt>
                <c:pt idx="23">
                  <c:v>0.51992585999999996</c:v>
                </c:pt>
                <c:pt idx="24">
                  <c:v>0.50417053000000001</c:v>
                </c:pt>
                <c:pt idx="25">
                  <c:v>0.48331789000000003</c:v>
                </c:pt>
                <c:pt idx="26">
                  <c:v>0.46455051000000003</c:v>
                </c:pt>
                <c:pt idx="27">
                  <c:v>0.44740500999999999</c:v>
                </c:pt>
                <c:pt idx="28">
                  <c:v>0.43767377000000002</c:v>
                </c:pt>
                <c:pt idx="29">
                  <c:v>0.42400370999999998</c:v>
                </c:pt>
                <c:pt idx="30">
                  <c:v>0.40940685999999998</c:v>
                </c:pt>
                <c:pt idx="31">
                  <c:v>0.39481000999999999</c:v>
                </c:pt>
                <c:pt idx="32">
                  <c:v>0.38253011999999997</c:v>
                </c:pt>
                <c:pt idx="33">
                  <c:v>0.36955514</c:v>
                </c:pt>
                <c:pt idx="34">
                  <c:v>0.36051899999999998</c:v>
                </c:pt>
                <c:pt idx="35">
                  <c:v>0.34916588999999998</c:v>
                </c:pt>
                <c:pt idx="36">
                  <c:v>0.34036145000000001</c:v>
                </c:pt>
                <c:pt idx="37">
                  <c:v>0.33063020999999998</c:v>
                </c:pt>
                <c:pt idx="38">
                  <c:v>0.32020388999999999</c:v>
                </c:pt>
                <c:pt idx="39">
                  <c:v>0.31209452999999998</c:v>
                </c:pt>
                <c:pt idx="40">
                  <c:v>0.29958295000000001</c:v>
                </c:pt>
                <c:pt idx="41">
                  <c:v>0.28660796999999999</c:v>
                </c:pt>
                <c:pt idx="42">
                  <c:v>0.27154772999999999</c:v>
                </c:pt>
                <c:pt idx="43">
                  <c:v>0.25764597</c:v>
                </c:pt>
                <c:pt idx="44">
                  <c:v>0.24119555000000001</c:v>
                </c:pt>
                <c:pt idx="45">
                  <c:v>0.22729379</c:v>
                </c:pt>
                <c:pt idx="46">
                  <c:v>0.21617238</c:v>
                </c:pt>
                <c:pt idx="47">
                  <c:v>0.20018536000000001</c:v>
                </c:pt>
                <c:pt idx="48">
                  <c:v>0.18697868000000001</c:v>
                </c:pt>
                <c:pt idx="49">
                  <c:v>0.17747915</c:v>
                </c:pt>
                <c:pt idx="50">
                  <c:v>0.16496756000000001</c:v>
                </c:pt>
                <c:pt idx="51">
                  <c:v>0.15848007</c:v>
                </c:pt>
                <c:pt idx="52">
                  <c:v>0.14782206000000001</c:v>
                </c:pt>
                <c:pt idx="53">
                  <c:v>0.13670065000000001</c:v>
                </c:pt>
                <c:pt idx="54">
                  <c:v>0.12303058</c:v>
                </c:pt>
                <c:pt idx="55">
                  <c:v>0.11075069999999999</c:v>
                </c:pt>
                <c:pt idx="56">
                  <c:v>0.10148285</c:v>
                </c:pt>
                <c:pt idx="57">
                  <c:v>9.0593140000000003E-2</c:v>
                </c:pt>
                <c:pt idx="58">
                  <c:v>8.3178870000000002E-2</c:v>
                </c:pt>
                <c:pt idx="59">
                  <c:v>7.5301209999999993E-2</c:v>
                </c:pt>
                <c:pt idx="60">
                  <c:v>6.5106579999999997E-2</c:v>
                </c:pt>
                <c:pt idx="61">
                  <c:v>5.885079E-2</c:v>
                </c:pt>
                <c:pt idx="62">
                  <c:v>5.21316E-2</c:v>
                </c:pt>
                <c:pt idx="63">
                  <c:v>4.5875810000000003E-2</c:v>
                </c:pt>
                <c:pt idx="64">
                  <c:v>3.9388319999999998E-2</c:v>
                </c:pt>
                <c:pt idx="65">
                  <c:v>3.4986099999999999E-2</c:v>
                </c:pt>
                <c:pt idx="66">
                  <c:v>2.8962000000000002E-2</c:v>
                </c:pt>
                <c:pt idx="67">
                  <c:v>2.2011119999999999E-2</c:v>
                </c:pt>
                <c:pt idx="68">
                  <c:v>1.645042E-2</c:v>
                </c:pt>
                <c:pt idx="69">
                  <c:v>1.0426319999999999E-2</c:v>
                </c:pt>
                <c:pt idx="70">
                  <c:v>7.8776699999999998E-3</c:v>
                </c:pt>
                <c:pt idx="71">
                  <c:v>3.4754400000000002E-3</c:v>
                </c:pt>
                <c:pt idx="72">
                  <c:v>1.39018E-3</c:v>
                </c:pt>
                <c:pt idx="73">
                  <c:v>1.1584799999999999E-3</c:v>
                </c:pt>
                <c:pt idx="74">
                  <c:v>6.9508999999999999E-4</c:v>
                </c:pt>
              </c:numCache>
            </c:numRef>
          </c:xVal>
          <c:yVal>
            <c:numRef>
              <c:f>'PR curve'!$L$3:$L$77</c:f>
              <c:numCache>
                <c:formatCode>General</c:formatCode>
                <c:ptCount val="75"/>
                <c:pt idx="0">
                  <c:v>7.2122049999999993E-2</c:v>
                </c:pt>
                <c:pt idx="1">
                  <c:v>0.10299956</c:v>
                </c:pt>
                <c:pt idx="2">
                  <c:v>0.13323304</c:v>
                </c:pt>
                <c:pt idx="3">
                  <c:v>0.15740593</c:v>
                </c:pt>
                <c:pt idx="4">
                  <c:v>0.18051644</c:v>
                </c:pt>
                <c:pt idx="5">
                  <c:v>0.20352152000000001</c:v>
                </c:pt>
                <c:pt idx="6">
                  <c:v>0.22269468000000001</c:v>
                </c:pt>
                <c:pt idx="7">
                  <c:v>0.24154864000000001</c:v>
                </c:pt>
                <c:pt idx="8">
                  <c:v>0.25914175</c:v>
                </c:pt>
                <c:pt idx="9">
                  <c:v>0.27016742999999999</c:v>
                </c:pt>
                <c:pt idx="10">
                  <c:v>0.28264597000000002</c:v>
                </c:pt>
                <c:pt idx="11">
                  <c:v>0.29529038000000002</c:v>
                </c:pt>
                <c:pt idx="12">
                  <c:v>0.30508646</c:v>
                </c:pt>
                <c:pt idx="13">
                  <c:v>0.31279720999999999</c:v>
                </c:pt>
                <c:pt idx="14">
                  <c:v>0.31924005999999999</c:v>
                </c:pt>
                <c:pt idx="15">
                  <c:v>0.32785931000000001</c:v>
                </c:pt>
                <c:pt idx="16">
                  <c:v>0.33475714000000001</c:v>
                </c:pt>
                <c:pt idx="17">
                  <c:v>0.34304498999999999</c:v>
                </c:pt>
                <c:pt idx="18">
                  <c:v>0.35391566000000002</c:v>
                </c:pt>
                <c:pt idx="19">
                  <c:v>0.35919827999999998</c:v>
                </c:pt>
                <c:pt idx="20">
                  <c:v>0.36495586000000002</c:v>
                </c:pt>
                <c:pt idx="21">
                  <c:v>0.37089716</c:v>
                </c:pt>
                <c:pt idx="22">
                  <c:v>0.37767260000000002</c:v>
                </c:pt>
                <c:pt idx="23">
                  <c:v>0.38234793</c:v>
                </c:pt>
                <c:pt idx="24">
                  <c:v>0.39094501999999998</c:v>
                </c:pt>
                <c:pt idx="25">
                  <c:v>0.39892905000000001</c:v>
                </c:pt>
                <c:pt idx="26">
                  <c:v>0.40843349000000001</c:v>
                </c:pt>
                <c:pt idx="27">
                  <c:v>0.41670263000000002</c:v>
                </c:pt>
                <c:pt idx="28">
                  <c:v>0.42525889</c:v>
                </c:pt>
                <c:pt idx="29">
                  <c:v>0.43293115999999998</c:v>
                </c:pt>
                <c:pt idx="30">
                  <c:v>0.43889717</c:v>
                </c:pt>
                <c:pt idx="31">
                  <c:v>0.44677504000000001</c:v>
                </c:pt>
                <c:pt idx="32">
                  <c:v>0.45519713000000001</c:v>
                </c:pt>
                <c:pt idx="33">
                  <c:v>0.46460821000000002</c:v>
                </c:pt>
                <c:pt idx="34">
                  <c:v>0.47309213</c:v>
                </c:pt>
                <c:pt idx="35">
                  <c:v>0.48146965000000003</c:v>
                </c:pt>
                <c:pt idx="36">
                  <c:v>0.48885191</c:v>
                </c:pt>
                <c:pt idx="37">
                  <c:v>0.49343015000000001</c:v>
                </c:pt>
                <c:pt idx="38">
                  <c:v>0.49981916999999998</c:v>
                </c:pt>
                <c:pt idx="39">
                  <c:v>0.51080773999999995</c:v>
                </c:pt>
                <c:pt idx="40">
                  <c:v>0.51493429000000002</c:v>
                </c:pt>
                <c:pt idx="41">
                  <c:v>0.51931150000000004</c:v>
                </c:pt>
                <c:pt idx="42">
                  <c:v>0.52508960999999998</c:v>
                </c:pt>
                <c:pt idx="43">
                  <c:v>0.53902083999999995</c:v>
                </c:pt>
                <c:pt idx="44">
                  <c:v>0.54559747999999997</c:v>
                </c:pt>
                <c:pt idx="45">
                  <c:v>0.54773868999999997</c:v>
                </c:pt>
                <c:pt idx="46">
                  <c:v>0.55305276000000003</c:v>
                </c:pt>
                <c:pt idx="47">
                  <c:v>0.55850032000000005</c:v>
                </c:pt>
                <c:pt idx="48">
                  <c:v>0.56158664000000003</c:v>
                </c:pt>
                <c:pt idx="49">
                  <c:v>0.56240822000000001</c:v>
                </c:pt>
                <c:pt idx="50">
                  <c:v>0.56107171</c:v>
                </c:pt>
                <c:pt idx="51">
                  <c:v>0.57238493999999995</c:v>
                </c:pt>
                <c:pt idx="52">
                  <c:v>0.57789855000000001</c:v>
                </c:pt>
                <c:pt idx="53">
                  <c:v>0.58473735999999998</c:v>
                </c:pt>
                <c:pt idx="54">
                  <c:v>0.58544653000000002</c:v>
                </c:pt>
                <c:pt idx="55">
                  <c:v>0.58150851999999997</c:v>
                </c:pt>
                <c:pt idx="56">
                  <c:v>0.58713137000000004</c:v>
                </c:pt>
                <c:pt idx="57">
                  <c:v>0.58708709000000003</c:v>
                </c:pt>
                <c:pt idx="58">
                  <c:v>0.58756138000000002</c:v>
                </c:pt>
                <c:pt idx="59">
                  <c:v>0.60185184999999997</c:v>
                </c:pt>
                <c:pt idx="60">
                  <c:v>0.58909853000000001</c:v>
                </c:pt>
                <c:pt idx="61">
                  <c:v>0.58796296000000003</c:v>
                </c:pt>
                <c:pt idx="62">
                  <c:v>0.59366755000000004</c:v>
                </c:pt>
                <c:pt idx="63">
                  <c:v>0.60550459000000001</c:v>
                </c:pt>
                <c:pt idx="64">
                  <c:v>0.60283688000000002</c:v>
                </c:pt>
                <c:pt idx="65">
                  <c:v>0.61632653000000004</c:v>
                </c:pt>
                <c:pt idx="66">
                  <c:v>0.60386472999999996</c:v>
                </c:pt>
                <c:pt idx="67">
                  <c:v>0.57575757999999999</c:v>
                </c:pt>
                <c:pt idx="68">
                  <c:v>0.55905512000000002</c:v>
                </c:pt>
                <c:pt idx="69">
                  <c:v>0.51136364000000001</c:v>
                </c:pt>
                <c:pt idx="70">
                  <c:v>0.52307691999999995</c:v>
                </c:pt>
                <c:pt idx="71">
                  <c:v>0.41666667000000002</c:v>
                </c:pt>
                <c:pt idx="72">
                  <c:v>0.3</c:v>
                </c:pt>
                <c:pt idx="73">
                  <c:v>0.41666667000000002</c:v>
                </c:pt>
                <c:pt idx="74">
                  <c:v>0.5</c:v>
                </c:pt>
              </c:numCache>
            </c:numRef>
          </c:yVal>
          <c:smooth val="1"/>
          <c:extLst>
            <c:ext xmlns:c16="http://schemas.microsoft.com/office/drawing/2014/chart" uri="{C3380CC4-5D6E-409C-BE32-E72D297353CC}">
              <c16:uniqueId val="{00000004-A834-494C-B4D8-E90B3F366F59}"/>
            </c:ext>
          </c:extLst>
        </c:ser>
        <c:dLbls>
          <c:showLegendKey val="0"/>
          <c:showVal val="0"/>
          <c:showCatName val="0"/>
          <c:showSerName val="0"/>
          <c:showPercent val="0"/>
          <c:showBubbleSize val="0"/>
        </c:dLbls>
        <c:axId val="588368752"/>
        <c:axId val="461920752"/>
      </c:scatterChart>
      <c:valAx>
        <c:axId val="588368752"/>
        <c:scaling>
          <c:orientation val="minMax"/>
          <c:max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Recall</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920752"/>
        <c:crosses val="autoZero"/>
        <c:crossBetween val="midCat"/>
      </c:valAx>
      <c:valAx>
        <c:axId val="461920752"/>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Precision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368752"/>
        <c:crosses val="autoZero"/>
        <c:crossBetween val="midCat"/>
        <c:majorUnit val="0.2"/>
        <c:minorUnit val="0.1"/>
      </c:valAx>
      <c:spPr>
        <a:noFill/>
        <a:ln>
          <a:solidFill>
            <a:srgbClr val="7030A0"/>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66426071741032"/>
          <c:y val="7.8703703703703706E-2"/>
          <c:w val="0.78314993625788598"/>
          <c:h val="0.75584000121291606"/>
        </c:manualLayout>
      </c:layout>
      <c:scatterChart>
        <c:scatterStyle val="smoothMarker"/>
        <c:varyColors val="0"/>
        <c:ser>
          <c:idx val="0"/>
          <c:order val="0"/>
          <c:tx>
            <c:v>RF</c:v>
          </c:tx>
          <c:spPr>
            <a:ln w="19050" cap="rnd">
              <a:solidFill>
                <a:srgbClr val="7030A0"/>
              </a:solidFill>
              <a:round/>
            </a:ln>
            <a:effectLst/>
          </c:spPr>
          <c:marker>
            <c:symbol val="circle"/>
            <c:size val="5"/>
            <c:spPr>
              <a:solidFill>
                <a:srgbClr val="7030A0"/>
              </a:solidFill>
              <a:ln w="9525">
                <a:solidFill>
                  <a:srgbClr val="7030A0"/>
                </a:solidFill>
              </a:ln>
              <a:effectLst/>
            </c:spPr>
          </c:marker>
          <c:xVal>
            <c:numRef>
              <c:f>'ROC-Meta-DPi vs vorffipmeta-ppi'!$J$2:$J$102</c:f>
              <c:numCache>
                <c:formatCode>General</c:formatCode>
                <c:ptCount val="101"/>
                <c:pt idx="0">
                  <c:v>1</c:v>
                </c:pt>
                <c:pt idx="1">
                  <c:v>0.63498838000000002</c:v>
                </c:pt>
                <c:pt idx="2">
                  <c:v>0.46618762000000002</c:v>
                </c:pt>
                <c:pt idx="3">
                  <c:v>0.37214328000000002</c:v>
                </c:pt>
                <c:pt idx="4">
                  <c:v>0.31170421999999998</c:v>
                </c:pt>
                <c:pt idx="5">
                  <c:v>0.25421866999999998</c:v>
                </c:pt>
                <c:pt idx="6">
                  <c:v>0.21546275000000001</c:v>
                </c:pt>
                <c:pt idx="7">
                  <c:v>0.18898914</c:v>
                </c:pt>
                <c:pt idx="8">
                  <c:v>0.17249265999999999</c:v>
                </c:pt>
                <c:pt idx="9">
                  <c:v>0.15959803</c:v>
                </c:pt>
                <c:pt idx="10">
                  <c:v>0.14409205999999999</c:v>
                </c:pt>
                <c:pt idx="11">
                  <c:v>0.13404289999999999</c:v>
                </c:pt>
                <c:pt idx="12">
                  <c:v>0.12644299000000001</c:v>
                </c:pt>
                <c:pt idx="13">
                  <c:v>0.11929331999999999</c:v>
                </c:pt>
                <c:pt idx="14">
                  <c:v>0.11365641999999999</c:v>
                </c:pt>
                <c:pt idx="15">
                  <c:v>0.10720911</c:v>
                </c:pt>
                <c:pt idx="16">
                  <c:v>0.10002340999999999</c:v>
                </c:pt>
                <c:pt idx="17">
                  <c:v>9.4134389999999998E-2</c:v>
                </c:pt>
                <c:pt idx="18">
                  <c:v>8.9181839999999998E-2</c:v>
                </c:pt>
                <c:pt idx="19">
                  <c:v>8.4463410000000003E-2</c:v>
                </c:pt>
                <c:pt idx="20">
                  <c:v>8.0357300000000007E-2</c:v>
                </c:pt>
                <c:pt idx="21">
                  <c:v>7.5909019999999994E-2</c:v>
                </c:pt>
                <c:pt idx="22">
                  <c:v>7.1478739999999999E-2</c:v>
                </c:pt>
                <c:pt idx="23">
                  <c:v>6.6832349999999999E-2</c:v>
                </c:pt>
                <c:pt idx="24">
                  <c:v>6.1663700000000002E-2</c:v>
                </c:pt>
                <c:pt idx="25">
                  <c:v>5.753958E-2</c:v>
                </c:pt>
                <c:pt idx="26">
                  <c:v>5.3865690000000001E-2</c:v>
                </c:pt>
                <c:pt idx="27">
                  <c:v>5.0461939999999997E-2</c:v>
                </c:pt>
                <c:pt idx="28">
                  <c:v>4.7184249999999997E-2</c:v>
                </c:pt>
                <c:pt idx="29">
                  <c:v>4.4050640000000002E-2</c:v>
                </c:pt>
                <c:pt idx="30">
                  <c:v>4.1241199999999999E-2</c:v>
                </c:pt>
                <c:pt idx="31">
                  <c:v>3.8269669999999999E-2</c:v>
                </c:pt>
                <c:pt idx="32">
                  <c:v>3.63787E-2</c:v>
                </c:pt>
                <c:pt idx="33">
                  <c:v>3.439768E-2</c:v>
                </c:pt>
                <c:pt idx="34">
                  <c:v>3.2182540000000003E-2</c:v>
                </c:pt>
                <c:pt idx="35">
                  <c:v>3.0219530000000001E-2</c:v>
                </c:pt>
                <c:pt idx="36">
                  <c:v>2.8400600000000002E-2</c:v>
                </c:pt>
                <c:pt idx="37">
                  <c:v>2.7031889999999999E-2</c:v>
                </c:pt>
                <c:pt idx="38">
                  <c:v>2.5303010000000001E-2</c:v>
                </c:pt>
                <c:pt idx="39">
                  <c:v>2.4168419999999999E-2</c:v>
                </c:pt>
                <c:pt idx="40">
                  <c:v>2.2907770000000001E-2</c:v>
                </c:pt>
                <c:pt idx="41">
                  <c:v>2.1647130000000001E-2</c:v>
                </c:pt>
                <c:pt idx="42">
                  <c:v>2.0350460000000001E-2</c:v>
                </c:pt>
                <c:pt idx="43">
                  <c:v>1.8909720000000001E-2</c:v>
                </c:pt>
                <c:pt idx="44">
                  <c:v>1.7468979999999999E-2</c:v>
                </c:pt>
                <c:pt idx="45">
                  <c:v>1.6100280000000002E-2</c:v>
                </c:pt>
                <c:pt idx="46">
                  <c:v>1.500171E-2</c:v>
                </c:pt>
                <c:pt idx="47">
                  <c:v>1.3849119999999999E-2</c:v>
                </c:pt>
                <c:pt idx="48">
                  <c:v>1.260648E-2</c:v>
                </c:pt>
                <c:pt idx="49">
                  <c:v>1.150792E-2</c:v>
                </c:pt>
                <c:pt idx="50">
                  <c:v>1.064347E-2</c:v>
                </c:pt>
                <c:pt idx="51">
                  <c:v>9.7249999999999993E-3</c:v>
                </c:pt>
                <c:pt idx="52">
                  <c:v>8.9145800000000001E-3</c:v>
                </c:pt>
                <c:pt idx="53">
                  <c:v>8.2122199999999992E-3</c:v>
                </c:pt>
                <c:pt idx="54">
                  <c:v>7.7799999999999996E-3</c:v>
                </c:pt>
                <c:pt idx="55">
                  <c:v>7.0236099999999996E-3</c:v>
                </c:pt>
                <c:pt idx="56">
                  <c:v>6.3032399999999999E-3</c:v>
                </c:pt>
                <c:pt idx="57">
                  <c:v>5.5288400000000001E-3</c:v>
                </c:pt>
                <c:pt idx="58">
                  <c:v>5.0065700000000001E-3</c:v>
                </c:pt>
                <c:pt idx="59">
                  <c:v>4.5203200000000004E-3</c:v>
                </c:pt>
                <c:pt idx="60">
                  <c:v>4.1781500000000003E-3</c:v>
                </c:pt>
                <c:pt idx="61">
                  <c:v>3.7819400000000001E-3</c:v>
                </c:pt>
                <c:pt idx="62">
                  <c:v>3.58384E-3</c:v>
                </c:pt>
                <c:pt idx="63">
                  <c:v>3.2416699999999999E-3</c:v>
                </c:pt>
                <c:pt idx="64">
                  <c:v>2.9895400000000002E-3</c:v>
                </c:pt>
                <c:pt idx="65">
                  <c:v>2.7554200000000002E-3</c:v>
                </c:pt>
                <c:pt idx="66">
                  <c:v>2.3411999999999999E-3</c:v>
                </c:pt>
                <c:pt idx="67">
                  <c:v>1.98102E-3</c:v>
                </c:pt>
                <c:pt idx="68">
                  <c:v>1.83694E-3</c:v>
                </c:pt>
                <c:pt idx="69">
                  <c:v>1.5848100000000001E-3</c:v>
                </c:pt>
                <c:pt idx="70">
                  <c:v>1.3687E-3</c:v>
                </c:pt>
                <c:pt idx="71">
                  <c:v>1.1886100000000001E-3</c:v>
                </c:pt>
                <c:pt idx="72">
                  <c:v>9.9051E-4</c:v>
                </c:pt>
                <c:pt idx="73">
                  <c:v>9.0045999999999995E-4</c:v>
                </c:pt>
                <c:pt idx="74">
                  <c:v>7.3837999999999996E-4</c:v>
                </c:pt>
                <c:pt idx="75">
                  <c:v>6.1231000000000002E-4</c:v>
                </c:pt>
                <c:pt idx="76">
                  <c:v>4.6823999999999998E-4</c:v>
                </c:pt>
                <c:pt idx="77">
                  <c:v>4.1420999999999998E-4</c:v>
                </c:pt>
                <c:pt idx="78">
                  <c:v>3.6018999999999998E-4</c:v>
                </c:pt>
                <c:pt idx="79">
                  <c:v>2.3411999999999999E-4</c:v>
                </c:pt>
                <c:pt idx="80">
                  <c:v>1.4406999999999999E-4</c:v>
                </c:pt>
                <c:pt idx="81">
                  <c:v>1.0806000000000001E-4</c:v>
                </c:pt>
                <c:pt idx="82" formatCode="0.00E+00">
                  <c:v>7.2000000000000002E-5</c:v>
                </c:pt>
                <c:pt idx="83" formatCode="0.00E+00">
                  <c:v>5.3999999999999998E-5</c:v>
                </c:pt>
                <c:pt idx="84" formatCode="0.00E+00">
                  <c:v>3.6000000000000001E-5</c:v>
                </c:pt>
                <c:pt idx="85" formatCode="0.00E+00">
                  <c:v>1.8E-5</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xVal>
          <c:yVal>
            <c:numRef>
              <c:f>'ROC-Meta-DPi vs vorffipmeta-ppi'!$I$2:$I$102</c:f>
              <c:numCache>
                <c:formatCode>General</c:formatCode>
                <c:ptCount val="101"/>
                <c:pt idx="0">
                  <c:v>1</c:v>
                </c:pt>
                <c:pt idx="1">
                  <c:v>0.97520852999999996</c:v>
                </c:pt>
                <c:pt idx="2">
                  <c:v>0.93836885999999997</c:v>
                </c:pt>
                <c:pt idx="3">
                  <c:v>0.9070899</c:v>
                </c:pt>
                <c:pt idx="4">
                  <c:v>0.88253011999999997</c:v>
                </c:pt>
                <c:pt idx="5">
                  <c:v>0.84012975000000001</c:v>
                </c:pt>
                <c:pt idx="6">
                  <c:v>0.81163114000000003</c:v>
                </c:pt>
                <c:pt idx="7">
                  <c:v>0.78753474999999995</c:v>
                </c:pt>
                <c:pt idx="8">
                  <c:v>0.76992585999999996</c:v>
                </c:pt>
                <c:pt idx="9">
                  <c:v>0.75417053000000001</c:v>
                </c:pt>
                <c:pt idx="10">
                  <c:v>0.73262280000000002</c:v>
                </c:pt>
                <c:pt idx="11">
                  <c:v>0.71802595000000002</c:v>
                </c:pt>
                <c:pt idx="12">
                  <c:v>0.70435588999999998</c:v>
                </c:pt>
                <c:pt idx="13">
                  <c:v>0.69416126</c:v>
                </c:pt>
                <c:pt idx="14">
                  <c:v>0.68095459000000003</c:v>
                </c:pt>
                <c:pt idx="15">
                  <c:v>0.66404078</c:v>
                </c:pt>
                <c:pt idx="16">
                  <c:v>0.64712696999999997</c:v>
                </c:pt>
                <c:pt idx="17">
                  <c:v>0.62998145999999999</c:v>
                </c:pt>
                <c:pt idx="18">
                  <c:v>0.61468953000000004</c:v>
                </c:pt>
                <c:pt idx="19">
                  <c:v>0.60078777000000005</c:v>
                </c:pt>
                <c:pt idx="20">
                  <c:v>0.58433734999999998</c:v>
                </c:pt>
                <c:pt idx="21">
                  <c:v>0.56835031999999996</c:v>
                </c:pt>
                <c:pt idx="22">
                  <c:v>0.55213159999999994</c:v>
                </c:pt>
                <c:pt idx="23">
                  <c:v>0.53336422999999999</c:v>
                </c:pt>
                <c:pt idx="24">
                  <c:v>0.51274328000000002</c:v>
                </c:pt>
                <c:pt idx="25">
                  <c:v>0.49490268999999998</c:v>
                </c:pt>
                <c:pt idx="26">
                  <c:v>0.47729379</c:v>
                </c:pt>
                <c:pt idx="27">
                  <c:v>0.46107506999999998</c:v>
                </c:pt>
                <c:pt idx="28">
                  <c:v>0.44810009000000001</c:v>
                </c:pt>
                <c:pt idx="29">
                  <c:v>0.43303985</c:v>
                </c:pt>
                <c:pt idx="30">
                  <c:v>0.42099165999999999</c:v>
                </c:pt>
                <c:pt idx="31">
                  <c:v>0.4068582</c:v>
                </c:pt>
                <c:pt idx="32">
                  <c:v>0.39411491999999998</c:v>
                </c:pt>
                <c:pt idx="33">
                  <c:v>0.38113994000000001</c:v>
                </c:pt>
                <c:pt idx="34">
                  <c:v>0.36746988000000003</c:v>
                </c:pt>
                <c:pt idx="35">
                  <c:v>0.35565338000000002</c:v>
                </c:pt>
                <c:pt idx="36">
                  <c:v>0.34360519</c:v>
                </c:pt>
                <c:pt idx="37">
                  <c:v>0.33109360999999998</c:v>
                </c:pt>
                <c:pt idx="38">
                  <c:v>0.32020388999999999</c:v>
                </c:pt>
                <c:pt idx="39">
                  <c:v>0.30815569999999998</c:v>
                </c:pt>
                <c:pt idx="40">
                  <c:v>0.29355884999999998</c:v>
                </c:pt>
                <c:pt idx="41">
                  <c:v>0.28290082999999999</c:v>
                </c:pt>
                <c:pt idx="42">
                  <c:v>0.27062095000000003</c:v>
                </c:pt>
                <c:pt idx="43">
                  <c:v>0.25903614000000003</c:v>
                </c:pt>
                <c:pt idx="44">
                  <c:v>0.24884152000000001</c:v>
                </c:pt>
                <c:pt idx="45">
                  <c:v>0.23540315000000001</c:v>
                </c:pt>
                <c:pt idx="46">
                  <c:v>0.22659869999999999</c:v>
                </c:pt>
                <c:pt idx="47">
                  <c:v>0.21825765</c:v>
                </c:pt>
                <c:pt idx="48">
                  <c:v>0.20852641</c:v>
                </c:pt>
                <c:pt idx="49">
                  <c:v>0.197405</c:v>
                </c:pt>
                <c:pt idx="50">
                  <c:v>0.18674699</c:v>
                </c:pt>
                <c:pt idx="51">
                  <c:v>0.17585728</c:v>
                </c:pt>
                <c:pt idx="52">
                  <c:v>0.16519925999999999</c:v>
                </c:pt>
                <c:pt idx="53">
                  <c:v>0.15291937</c:v>
                </c:pt>
                <c:pt idx="54">
                  <c:v>0.1452734</c:v>
                </c:pt>
                <c:pt idx="55">
                  <c:v>0.13299351000000001</c:v>
                </c:pt>
                <c:pt idx="56">
                  <c:v>0.12001854000000001</c:v>
                </c:pt>
                <c:pt idx="57">
                  <c:v>0.1102873</c:v>
                </c:pt>
                <c:pt idx="58">
                  <c:v>9.9860980000000002E-2</c:v>
                </c:pt>
                <c:pt idx="59">
                  <c:v>9.3141799999999997E-2</c:v>
                </c:pt>
                <c:pt idx="60">
                  <c:v>8.3178870000000002E-2</c:v>
                </c:pt>
                <c:pt idx="61">
                  <c:v>7.6923080000000005E-2</c:v>
                </c:pt>
                <c:pt idx="62">
                  <c:v>6.8350320000000006E-2</c:v>
                </c:pt>
                <c:pt idx="63">
                  <c:v>6.2094530000000002E-2</c:v>
                </c:pt>
                <c:pt idx="64">
                  <c:v>5.4680260000000001E-2</c:v>
                </c:pt>
                <c:pt idx="65">
                  <c:v>4.6107509999999997E-2</c:v>
                </c:pt>
                <c:pt idx="66">
                  <c:v>3.9851709999999999E-2</c:v>
                </c:pt>
                <c:pt idx="67">
                  <c:v>3.6144580000000003E-2</c:v>
                </c:pt>
                <c:pt idx="68">
                  <c:v>3.1510660000000003E-2</c:v>
                </c:pt>
                <c:pt idx="69">
                  <c:v>2.571826E-2</c:v>
                </c:pt>
                <c:pt idx="70">
                  <c:v>2.3169599999999999E-2</c:v>
                </c:pt>
                <c:pt idx="71">
                  <c:v>1.8303989999999999E-2</c:v>
                </c:pt>
                <c:pt idx="72">
                  <c:v>1.3901760000000001E-2</c:v>
                </c:pt>
                <c:pt idx="73">
                  <c:v>1.13531E-2</c:v>
                </c:pt>
                <c:pt idx="74">
                  <c:v>9.4995400000000008E-3</c:v>
                </c:pt>
                <c:pt idx="75">
                  <c:v>7.18258E-3</c:v>
                </c:pt>
                <c:pt idx="76">
                  <c:v>5.3290100000000003E-3</c:v>
                </c:pt>
                <c:pt idx="77">
                  <c:v>4.1705300000000004E-3</c:v>
                </c:pt>
                <c:pt idx="78">
                  <c:v>2.78035E-3</c:v>
                </c:pt>
                <c:pt idx="79">
                  <c:v>2.3169599999999999E-3</c:v>
                </c:pt>
                <c:pt idx="80">
                  <c:v>1.1584799999999999E-3</c:v>
                </c:pt>
                <c:pt idx="81">
                  <c:v>9.2677999999999999E-4</c:v>
                </c:pt>
                <c:pt idx="82">
                  <c:v>6.9508999999999999E-4</c:v>
                </c:pt>
                <c:pt idx="83">
                  <c:v>6.9508999999999999E-4</c:v>
                </c:pt>
                <c:pt idx="84">
                  <c:v>2.3169999999999999E-4</c:v>
                </c:pt>
                <c:pt idx="85">
                  <c:v>2.3169999999999999E-4</c:v>
                </c:pt>
                <c:pt idx="86">
                  <c:v>2.3169999999999999E-4</c:v>
                </c:pt>
                <c:pt idx="87">
                  <c:v>2.3169999999999999E-4</c:v>
                </c:pt>
                <c:pt idx="88">
                  <c:v>2.3169999999999999E-4</c:v>
                </c:pt>
                <c:pt idx="89">
                  <c:v>2.3169999999999999E-4</c:v>
                </c:pt>
                <c:pt idx="90">
                  <c:v>2.3169999999999999E-4</c:v>
                </c:pt>
                <c:pt idx="91">
                  <c:v>2.3169999999999999E-4</c:v>
                </c:pt>
                <c:pt idx="92">
                  <c:v>0</c:v>
                </c:pt>
                <c:pt idx="93">
                  <c:v>0</c:v>
                </c:pt>
                <c:pt idx="94">
                  <c:v>0</c:v>
                </c:pt>
                <c:pt idx="95">
                  <c:v>0</c:v>
                </c:pt>
                <c:pt idx="96">
                  <c:v>0</c:v>
                </c:pt>
                <c:pt idx="97">
                  <c:v>0</c:v>
                </c:pt>
                <c:pt idx="98">
                  <c:v>0</c:v>
                </c:pt>
                <c:pt idx="99">
                  <c:v>0</c:v>
                </c:pt>
                <c:pt idx="100">
                  <c:v>0</c:v>
                </c:pt>
              </c:numCache>
            </c:numRef>
          </c:yVal>
          <c:smooth val="1"/>
          <c:extLst>
            <c:ext xmlns:c16="http://schemas.microsoft.com/office/drawing/2014/chart" uri="{C3380CC4-5D6E-409C-BE32-E72D297353CC}">
              <c16:uniqueId val="{00000000-418D-48EA-B4C1-BC62B19DC47D}"/>
            </c:ext>
          </c:extLst>
        </c:ser>
        <c:ser>
          <c:idx val="1"/>
          <c:order val="1"/>
          <c:tx>
            <c:v>VORFFIP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'ROC-Meta-DPi vs vorffipmeta-ppi'!$B$2:$B$102</c:f>
              <c:numCache>
                <c:formatCode>General</c:formatCode>
                <c:ptCount val="101"/>
                <c:pt idx="0">
                  <c:v>1</c:v>
                </c:pt>
                <c:pt idx="1">
                  <c:v>0.81346008000000003</c:v>
                </c:pt>
                <c:pt idx="2">
                  <c:v>0.74636632999999997</c:v>
                </c:pt>
                <c:pt idx="3">
                  <c:v>0.67846318000000005</c:v>
                </c:pt>
                <c:pt idx="4">
                  <c:v>0.61340152999999997</c:v>
                </c:pt>
                <c:pt idx="5">
                  <c:v>0.55383344000000001</c:v>
                </c:pt>
                <c:pt idx="6">
                  <c:v>0.50160157000000005</c:v>
                </c:pt>
                <c:pt idx="7">
                  <c:v>0.45618930000000002</c:v>
                </c:pt>
                <c:pt idx="8">
                  <c:v>0.41683888000000002</c:v>
                </c:pt>
                <c:pt idx="9">
                  <c:v>0.38132878999999997</c:v>
                </c:pt>
                <c:pt idx="10">
                  <c:v>0.34909072000000002</c:v>
                </c:pt>
                <c:pt idx="11">
                  <c:v>0.32176069000000002</c:v>
                </c:pt>
                <c:pt idx="12">
                  <c:v>0.29651443</c:v>
                </c:pt>
                <c:pt idx="13">
                  <c:v>0.27273196999999999</c:v>
                </c:pt>
                <c:pt idx="14">
                  <c:v>0.25235930000000001</c:v>
                </c:pt>
                <c:pt idx="15">
                  <c:v>0.23415651000000001</c:v>
                </c:pt>
                <c:pt idx="16">
                  <c:v>0.21743472999999999</c:v>
                </c:pt>
                <c:pt idx="17">
                  <c:v>0.20140179999999999</c:v>
                </c:pt>
                <c:pt idx="18">
                  <c:v>0.18777984</c:v>
                </c:pt>
                <c:pt idx="19">
                  <c:v>0.17472618000000001</c:v>
                </c:pt>
                <c:pt idx="20">
                  <c:v>0.16305022</c:v>
                </c:pt>
                <c:pt idx="21">
                  <c:v>0.15235586000000001</c:v>
                </c:pt>
                <c:pt idx="22">
                  <c:v>0.14267754999999999</c:v>
                </c:pt>
                <c:pt idx="23">
                  <c:v>0.13379141999999999</c:v>
                </c:pt>
                <c:pt idx="24">
                  <c:v>0.12628297999999999</c:v>
                </c:pt>
                <c:pt idx="25">
                  <c:v>0.11891230999999999</c:v>
                </c:pt>
                <c:pt idx="26">
                  <c:v>0.11178274000000001</c:v>
                </c:pt>
                <c:pt idx="27">
                  <c:v>0.10442928999999999</c:v>
                </c:pt>
                <c:pt idx="28">
                  <c:v>9.7919679999999995E-2</c:v>
                </c:pt>
                <c:pt idx="29">
                  <c:v>8.9739620000000006E-2</c:v>
                </c:pt>
                <c:pt idx="30">
                  <c:v>8.6502029999999994E-2</c:v>
                </c:pt>
                <c:pt idx="31">
                  <c:v>8.131845E-2</c:v>
                </c:pt>
                <c:pt idx="32">
                  <c:v>7.6083209999999998E-2</c:v>
                </c:pt>
                <c:pt idx="33">
                  <c:v>7.1950130000000001E-2</c:v>
                </c:pt>
                <c:pt idx="34">
                  <c:v>6.735207E-2</c:v>
                </c:pt>
                <c:pt idx="35">
                  <c:v>6.3322310000000007E-2</c:v>
                </c:pt>
                <c:pt idx="36">
                  <c:v>5.912034E-2</c:v>
                </c:pt>
                <c:pt idx="37">
                  <c:v>5.5676099999999999E-2</c:v>
                </c:pt>
                <c:pt idx="38">
                  <c:v>5.2094099999999997E-2</c:v>
                </c:pt>
                <c:pt idx="39">
                  <c:v>4.8977060000000003E-2</c:v>
                </c:pt>
                <c:pt idx="40">
                  <c:v>4.5860030000000003E-2</c:v>
                </c:pt>
                <c:pt idx="41">
                  <c:v>4.2639660000000003E-2</c:v>
                </c:pt>
                <c:pt idx="42">
                  <c:v>4.0108150000000002E-2</c:v>
                </c:pt>
                <c:pt idx="43">
                  <c:v>3.7611079999999998E-2</c:v>
                </c:pt>
                <c:pt idx="44">
                  <c:v>3.5320659999999997E-2</c:v>
                </c:pt>
                <c:pt idx="45">
                  <c:v>3.3133570000000001E-2</c:v>
                </c:pt>
                <c:pt idx="46">
                  <c:v>3.1049799999999999E-2</c:v>
                </c:pt>
                <c:pt idx="47">
                  <c:v>2.9551560000000001E-2</c:v>
                </c:pt>
                <c:pt idx="48">
                  <c:v>2.7536680000000001E-2</c:v>
                </c:pt>
                <c:pt idx="49">
                  <c:v>2.5900670000000001E-2</c:v>
                </c:pt>
                <c:pt idx="50">
                  <c:v>2.4316319999999999E-2</c:v>
                </c:pt>
                <c:pt idx="51">
                  <c:v>2.290418E-2</c:v>
                </c:pt>
                <c:pt idx="52">
                  <c:v>2.1560929999999999E-2</c:v>
                </c:pt>
                <c:pt idx="53">
                  <c:v>2.0441549999999999E-2</c:v>
                </c:pt>
                <c:pt idx="54">
                  <c:v>1.952883E-2</c:v>
                </c:pt>
                <c:pt idx="55">
                  <c:v>1.8461109999999999E-2</c:v>
                </c:pt>
                <c:pt idx="56">
                  <c:v>1.7152299999999999E-2</c:v>
                </c:pt>
                <c:pt idx="57">
                  <c:v>1.537852E-2</c:v>
                </c:pt>
                <c:pt idx="58">
                  <c:v>1.4448580000000001E-2</c:v>
                </c:pt>
                <c:pt idx="59">
                  <c:v>1.4069709999999999E-2</c:v>
                </c:pt>
                <c:pt idx="60">
                  <c:v>1.3311979999999999E-2</c:v>
                </c:pt>
                <c:pt idx="61">
                  <c:v>1.2795340000000001E-2</c:v>
                </c:pt>
                <c:pt idx="62">
                  <c:v>1.2054830000000001E-2</c:v>
                </c:pt>
                <c:pt idx="63">
                  <c:v>1.1314319999999999E-2</c:v>
                </c:pt>
                <c:pt idx="64">
                  <c:v>1.0453260000000001E-2</c:v>
                </c:pt>
                <c:pt idx="65">
                  <c:v>9.7299699999999992E-3</c:v>
                </c:pt>
                <c:pt idx="66">
                  <c:v>9.1272300000000001E-3</c:v>
                </c:pt>
                <c:pt idx="67">
                  <c:v>8.3695000000000002E-3</c:v>
                </c:pt>
                <c:pt idx="68">
                  <c:v>7.92175E-3</c:v>
                </c:pt>
                <c:pt idx="69">
                  <c:v>7.4739999999999997E-3</c:v>
                </c:pt>
                <c:pt idx="70">
                  <c:v>7.0779099999999998E-3</c:v>
                </c:pt>
                <c:pt idx="71">
                  <c:v>6.4579499999999996E-3</c:v>
                </c:pt>
                <c:pt idx="72">
                  <c:v>5.9068699999999998E-3</c:v>
                </c:pt>
                <c:pt idx="73">
                  <c:v>5.4074500000000003E-3</c:v>
                </c:pt>
                <c:pt idx="74">
                  <c:v>4.9941400000000002E-3</c:v>
                </c:pt>
                <c:pt idx="75">
                  <c:v>4.5119499999999998E-3</c:v>
                </c:pt>
                <c:pt idx="76">
                  <c:v>3.96087E-3</c:v>
                </c:pt>
                <c:pt idx="77">
                  <c:v>3.5131199999999998E-3</c:v>
                </c:pt>
                <c:pt idx="78">
                  <c:v>3.0137100000000002E-3</c:v>
                </c:pt>
                <c:pt idx="79">
                  <c:v>2.7209500000000002E-3</c:v>
                </c:pt>
                <c:pt idx="80">
                  <c:v>2.4109700000000001E-3</c:v>
                </c:pt>
                <c:pt idx="81">
                  <c:v>2.16987E-3</c:v>
                </c:pt>
                <c:pt idx="82">
                  <c:v>1.84267E-3</c:v>
                </c:pt>
                <c:pt idx="83">
                  <c:v>1.6015700000000001E-3</c:v>
                </c:pt>
                <c:pt idx="84">
                  <c:v>1.34325E-3</c:v>
                </c:pt>
                <c:pt idx="85">
                  <c:v>1.18826E-3</c:v>
                </c:pt>
                <c:pt idx="86">
                  <c:v>1.03327E-3</c:v>
                </c:pt>
                <c:pt idx="87">
                  <c:v>8.7827999999999995E-4</c:v>
                </c:pt>
                <c:pt idx="88">
                  <c:v>7.2329000000000002E-4</c:v>
                </c:pt>
                <c:pt idx="89">
                  <c:v>6.1996000000000002E-4</c:v>
                </c:pt>
                <c:pt idx="90">
                  <c:v>4.8219000000000002E-4</c:v>
                </c:pt>
                <c:pt idx="91">
                  <c:v>3.7887000000000001E-4</c:v>
                </c:pt>
                <c:pt idx="92">
                  <c:v>2.9275999999999998E-4</c:v>
                </c:pt>
                <c:pt idx="93">
                  <c:v>1.7221000000000001E-4</c:v>
                </c:pt>
                <c:pt idx="94">
                  <c:v>1.2055E-4</c:v>
                </c:pt>
                <c:pt idx="95" formatCode="0.00E+00">
                  <c:v>6.8899999999999994E-5</c:v>
                </c:pt>
                <c:pt idx="96" formatCode="0.00E+00">
                  <c:v>3.4400000000000003E-5</c:v>
                </c:pt>
                <c:pt idx="97">
                  <c:v>0</c:v>
                </c:pt>
                <c:pt idx="98">
                  <c:v>0</c:v>
                </c:pt>
                <c:pt idx="99">
                  <c:v>0</c:v>
                </c:pt>
                <c:pt idx="100">
                  <c:v>0</c:v>
                </c:pt>
              </c:numCache>
            </c:numRef>
          </c:xVal>
          <c:yVal>
            <c:numRef>
              <c:f>'ROC-Meta-DPi vs vorffipmeta-ppi'!$C$2:$C$102</c:f>
              <c:numCache>
                <c:formatCode>General</c:formatCode>
                <c:ptCount val="101"/>
                <c:pt idx="0">
                  <c:v>1</c:v>
                </c:pt>
                <c:pt idx="1">
                  <c:v>0.99267240999999995</c:v>
                </c:pt>
                <c:pt idx="2">
                  <c:v>0.98577585999999995</c:v>
                </c:pt>
                <c:pt idx="3">
                  <c:v>0.97952585999999997</c:v>
                </c:pt>
                <c:pt idx="4">
                  <c:v>0.97198275999999995</c:v>
                </c:pt>
                <c:pt idx="5">
                  <c:v>0.96422414000000001</c:v>
                </c:pt>
                <c:pt idx="6">
                  <c:v>0.95517240999999997</c:v>
                </c:pt>
                <c:pt idx="7">
                  <c:v>0.94568965999999999</c:v>
                </c:pt>
                <c:pt idx="8">
                  <c:v>0.93340517000000001</c:v>
                </c:pt>
                <c:pt idx="9">
                  <c:v>0.92262931000000004</c:v>
                </c:pt>
                <c:pt idx="10">
                  <c:v>0.90883621000000003</c:v>
                </c:pt>
                <c:pt idx="11">
                  <c:v>0.89525862</c:v>
                </c:pt>
                <c:pt idx="12">
                  <c:v>0.87866378999999994</c:v>
                </c:pt>
                <c:pt idx="13">
                  <c:v>0.86659483000000004</c:v>
                </c:pt>
                <c:pt idx="14">
                  <c:v>0.85474138</c:v>
                </c:pt>
                <c:pt idx="15">
                  <c:v>0.84159483000000002</c:v>
                </c:pt>
                <c:pt idx="16">
                  <c:v>0.82327585999999997</c:v>
                </c:pt>
                <c:pt idx="17">
                  <c:v>0.81142241000000004</c:v>
                </c:pt>
                <c:pt idx="18">
                  <c:v>0.80237069000000005</c:v>
                </c:pt>
                <c:pt idx="19">
                  <c:v>0.78987068999999999</c:v>
                </c:pt>
                <c:pt idx="20">
                  <c:v>0.77758621000000006</c:v>
                </c:pt>
                <c:pt idx="21">
                  <c:v>0.76357759000000003</c:v>
                </c:pt>
                <c:pt idx="22">
                  <c:v>0.75172413999999999</c:v>
                </c:pt>
                <c:pt idx="23">
                  <c:v>0.73642240999999997</c:v>
                </c:pt>
                <c:pt idx="24">
                  <c:v>0.72586207000000003</c:v>
                </c:pt>
                <c:pt idx="25">
                  <c:v>0.71206897000000002</c:v>
                </c:pt>
                <c:pt idx="26">
                  <c:v>0.70021551999999998</c:v>
                </c:pt>
                <c:pt idx="27">
                  <c:v>0.68943966000000001</c:v>
                </c:pt>
                <c:pt idx="28">
                  <c:v>0.67672414000000003</c:v>
                </c:pt>
                <c:pt idx="29">
                  <c:v>0.66077585999999999</c:v>
                </c:pt>
                <c:pt idx="30">
                  <c:v>0.65409483000000002</c:v>
                </c:pt>
                <c:pt idx="31">
                  <c:v>0.64224137999999997</c:v>
                </c:pt>
                <c:pt idx="32">
                  <c:v>0.63211207000000003</c:v>
                </c:pt>
                <c:pt idx="33">
                  <c:v>0.62004309999999996</c:v>
                </c:pt>
                <c:pt idx="34">
                  <c:v>0.60495690000000002</c:v>
                </c:pt>
                <c:pt idx="35">
                  <c:v>0.59224138000000004</c:v>
                </c:pt>
                <c:pt idx="36">
                  <c:v>0.58103448000000002</c:v>
                </c:pt>
                <c:pt idx="37">
                  <c:v>0.56896552</c:v>
                </c:pt>
                <c:pt idx="38">
                  <c:v>0.55991378999999997</c:v>
                </c:pt>
                <c:pt idx="39">
                  <c:v>0.54762931000000004</c:v>
                </c:pt>
                <c:pt idx="40">
                  <c:v>0.53857759000000005</c:v>
                </c:pt>
                <c:pt idx="41">
                  <c:v>0.52327586000000004</c:v>
                </c:pt>
                <c:pt idx="42">
                  <c:v>0.51185345000000004</c:v>
                </c:pt>
                <c:pt idx="43">
                  <c:v>0.50366378999999994</c:v>
                </c:pt>
                <c:pt idx="44">
                  <c:v>0.49331897000000002</c:v>
                </c:pt>
                <c:pt idx="45">
                  <c:v>0.48297414</c:v>
                </c:pt>
                <c:pt idx="46">
                  <c:v>0.47155172000000001</c:v>
                </c:pt>
                <c:pt idx="47">
                  <c:v>0.46034482999999998</c:v>
                </c:pt>
                <c:pt idx="48">
                  <c:v>0.45193966000000002</c:v>
                </c:pt>
                <c:pt idx="49">
                  <c:v>0.44094828000000003</c:v>
                </c:pt>
                <c:pt idx="50">
                  <c:v>0.43017241000000001</c:v>
                </c:pt>
                <c:pt idx="51">
                  <c:v>0.41788793000000002</c:v>
                </c:pt>
                <c:pt idx="52">
                  <c:v>0.40581897</c:v>
                </c:pt>
                <c:pt idx="53">
                  <c:v>0.39288793</c:v>
                </c:pt>
                <c:pt idx="54">
                  <c:v>0.37715516999999998</c:v>
                </c:pt>
                <c:pt idx="55">
                  <c:v>0.36594828000000001</c:v>
                </c:pt>
                <c:pt idx="56">
                  <c:v>0.35560344999999999</c:v>
                </c:pt>
                <c:pt idx="57">
                  <c:v>0.33706897000000002</c:v>
                </c:pt>
                <c:pt idx="58">
                  <c:v>0.32780172000000002</c:v>
                </c:pt>
                <c:pt idx="59">
                  <c:v>0.32176724000000001</c:v>
                </c:pt>
                <c:pt idx="60">
                  <c:v>0.31271552000000002</c:v>
                </c:pt>
                <c:pt idx="61">
                  <c:v>0.30280172</c:v>
                </c:pt>
                <c:pt idx="62">
                  <c:v>0.29137931</c:v>
                </c:pt>
                <c:pt idx="63">
                  <c:v>0.27887930999999999</c:v>
                </c:pt>
                <c:pt idx="64">
                  <c:v>0.26896552000000001</c:v>
                </c:pt>
                <c:pt idx="65">
                  <c:v>0.25883621000000001</c:v>
                </c:pt>
                <c:pt idx="66">
                  <c:v>0.24913793000000001</c:v>
                </c:pt>
                <c:pt idx="67">
                  <c:v>0.2362069</c:v>
                </c:pt>
                <c:pt idx="68">
                  <c:v>0.22349137999999999</c:v>
                </c:pt>
                <c:pt idx="69">
                  <c:v>0.21293102999999999</c:v>
                </c:pt>
                <c:pt idx="70">
                  <c:v>0.20172414</c:v>
                </c:pt>
                <c:pt idx="71">
                  <c:v>0.19181034</c:v>
                </c:pt>
                <c:pt idx="72">
                  <c:v>0.17974138000000001</c:v>
                </c:pt>
                <c:pt idx="73">
                  <c:v>0.1700431</c:v>
                </c:pt>
                <c:pt idx="74">
                  <c:v>0.15603448</c:v>
                </c:pt>
                <c:pt idx="75">
                  <c:v>0.14310344999999999</c:v>
                </c:pt>
                <c:pt idx="76">
                  <c:v>0.13038793000000001</c:v>
                </c:pt>
                <c:pt idx="77">
                  <c:v>0.11659483</c:v>
                </c:pt>
                <c:pt idx="78">
                  <c:v>0.10711207</c:v>
                </c:pt>
                <c:pt idx="79">
                  <c:v>9.2887929999999994E-2</c:v>
                </c:pt>
                <c:pt idx="80">
                  <c:v>8.3189659999999999E-2</c:v>
                </c:pt>
                <c:pt idx="81">
                  <c:v>7.3706900000000006E-2</c:v>
                </c:pt>
                <c:pt idx="82">
                  <c:v>6.4655169999999998E-2</c:v>
                </c:pt>
                <c:pt idx="83">
                  <c:v>5.6465519999999998E-2</c:v>
                </c:pt>
                <c:pt idx="84">
                  <c:v>4.8706899999999997E-2</c:v>
                </c:pt>
                <c:pt idx="85">
                  <c:v>4.2025859999999998E-2</c:v>
                </c:pt>
                <c:pt idx="86">
                  <c:v>3.7715520000000002E-2</c:v>
                </c:pt>
                <c:pt idx="87">
                  <c:v>3.1896550000000003E-2</c:v>
                </c:pt>
                <c:pt idx="88">
                  <c:v>2.5862070000000001E-2</c:v>
                </c:pt>
                <c:pt idx="89">
                  <c:v>2.1336210000000001E-2</c:v>
                </c:pt>
                <c:pt idx="90">
                  <c:v>1.6379310000000001E-2</c:v>
                </c:pt>
                <c:pt idx="91">
                  <c:v>1.206897E-2</c:v>
                </c:pt>
                <c:pt idx="92">
                  <c:v>1.056034E-2</c:v>
                </c:pt>
                <c:pt idx="93">
                  <c:v>7.5430999999999996E-3</c:v>
                </c:pt>
                <c:pt idx="94">
                  <c:v>5.6034500000000003E-3</c:v>
                </c:pt>
                <c:pt idx="95">
                  <c:v>2.8017200000000002E-3</c:v>
                </c:pt>
                <c:pt idx="96">
                  <c:v>1.07759E-3</c:v>
                </c:pt>
                <c:pt idx="97">
                  <c:v>2.1552E-4</c:v>
                </c:pt>
                <c:pt idx="98">
                  <c:v>0</c:v>
                </c:pt>
                <c:pt idx="99">
                  <c:v>0</c:v>
                </c:pt>
                <c:pt idx="100">
                  <c:v>0</c:v>
                </c:pt>
              </c:numCache>
            </c:numRef>
          </c:yVal>
          <c:smooth val="1"/>
          <c:extLst>
            <c:ext xmlns:c16="http://schemas.microsoft.com/office/drawing/2014/chart" uri="{C3380CC4-5D6E-409C-BE32-E72D297353CC}">
              <c16:uniqueId val="{00000001-418D-48EA-B4C1-BC62B19DC47D}"/>
            </c:ext>
          </c:extLst>
        </c:ser>
        <c:ser>
          <c:idx val="2"/>
          <c:order val="2"/>
          <c:tx>
            <c:v>Logreg</c:v>
          </c:tx>
          <c:spPr>
            <a:ln w="19050" cap="rnd">
              <a:solidFill>
                <a:schemeClr val="tx2"/>
              </a:solidFill>
              <a:round/>
            </a:ln>
            <a:effectLst/>
          </c:spPr>
          <c:marker>
            <c:symbol val="circle"/>
            <c:size val="5"/>
            <c:spPr>
              <a:solidFill>
                <a:schemeClr val="tx2"/>
              </a:solidFill>
              <a:ln w="9525">
                <a:solidFill>
                  <a:srgbClr val="002060"/>
                </a:solidFill>
              </a:ln>
              <a:effectLst/>
            </c:spPr>
          </c:marker>
          <c:xVal>
            <c:numRef>
              <c:f>'ROC-Meta-DPi vs vorffipmeta-ppi'!$G$2:$G$102</c:f>
              <c:numCache>
                <c:formatCode>General</c:formatCode>
                <c:ptCount val="101"/>
                <c:pt idx="0">
                  <c:v>1</c:v>
                </c:pt>
                <c:pt idx="1">
                  <c:v>0.66257856999999998</c:v>
                </c:pt>
                <c:pt idx="2">
                  <c:v>0.45963225000000002</c:v>
                </c:pt>
                <c:pt idx="3">
                  <c:v>0.31568425999999999</c:v>
                </c:pt>
                <c:pt idx="4">
                  <c:v>0.23026636</c:v>
                </c:pt>
                <c:pt idx="5">
                  <c:v>0.18400058</c:v>
                </c:pt>
                <c:pt idx="6">
                  <c:v>0.15471752</c:v>
                </c:pt>
                <c:pt idx="7">
                  <c:v>0.13352063</c:v>
                </c:pt>
                <c:pt idx="8">
                  <c:v>0.11421471</c:v>
                </c:pt>
                <c:pt idx="9">
                  <c:v>0.10198641999999999</c:v>
                </c:pt>
                <c:pt idx="10">
                  <c:v>9.1973269999999996E-2</c:v>
                </c:pt>
                <c:pt idx="11">
                  <c:v>8.4769570000000002E-2</c:v>
                </c:pt>
                <c:pt idx="12">
                  <c:v>7.8250219999999995E-2</c:v>
                </c:pt>
                <c:pt idx="13">
                  <c:v>7.3189619999999997E-2</c:v>
                </c:pt>
                <c:pt idx="14">
                  <c:v>6.8417169999999999E-2</c:v>
                </c:pt>
                <c:pt idx="15">
                  <c:v>6.4977400000000005E-2</c:v>
                </c:pt>
                <c:pt idx="16">
                  <c:v>6.0619159999999998E-2</c:v>
                </c:pt>
                <c:pt idx="17">
                  <c:v>5.6963279999999998E-2</c:v>
                </c:pt>
                <c:pt idx="18">
                  <c:v>5.4117819999999997E-2</c:v>
                </c:pt>
                <c:pt idx="19">
                  <c:v>5.1740590000000003E-2</c:v>
                </c:pt>
                <c:pt idx="20">
                  <c:v>4.9237309999999999E-2</c:v>
                </c:pt>
                <c:pt idx="21">
                  <c:v>4.6896100000000003E-2</c:v>
                </c:pt>
                <c:pt idx="22">
                  <c:v>4.4897079999999999E-2</c:v>
                </c:pt>
                <c:pt idx="23">
                  <c:v>4.2735969999999998E-2</c:v>
                </c:pt>
                <c:pt idx="24">
                  <c:v>4.0844989999999998E-2</c:v>
                </c:pt>
                <c:pt idx="25">
                  <c:v>3.8972029999999998E-2</c:v>
                </c:pt>
                <c:pt idx="26">
                  <c:v>3.7423240000000003E-2</c:v>
                </c:pt>
                <c:pt idx="27">
                  <c:v>3.5820409999999997E-2</c:v>
                </c:pt>
                <c:pt idx="28">
                  <c:v>3.4631799999999997E-2</c:v>
                </c:pt>
                <c:pt idx="29">
                  <c:v>3.3335129999999998E-2</c:v>
                </c:pt>
                <c:pt idx="30">
                  <c:v>3.1966429999999997E-2</c:v>
                </c:pt>
                <c:pt idx="31">
                  <c:v>3.0813839999999999E-2</c:v>
                </c:pt>
                <c:pt idx="32">
                  <c:v>2.9715269999999998E-2</c:v>
                </c:pt>
                <c:pt idx="33">
                  <c:v>2.8436619999999999E-2</c:v>
                </c:pt>
                <c:pt idx="34">
                  <c:v>2.726601E-2</c:v>
                </c:pt>
                <c:pt idx="35">
                  <c:v>2.6221479999999998E-2</c:v>
                </c:pt>
                <c:pt idx="36">
                  <c:v>2.5230969999999998E-2</c:v>
                </c:pt>
                <c:pt idx="37">
                  <c:v>2.4204440000000001E-2</c:v>
                </c:pt>
                <c:pt idx="38">
                  <c:v>2.3376020000000001E-2</c:v>
                </c:pt>
                <c:pt idx="39">
                  <c:v>2.224143E-2</c:v>
                </c:pt>
                <c:pt idx="40">
                  <c:v>2.135898E-2</c:v>
                </c:pt>
                <c:pt idx="41">
                  <c:v>2.0332449999999998E-2</c:v>
                </c:pt>
                <c:pt idx="42">
                  <c:v>1.9251899999999999E-2</c:v>
                </c:pt>
                <c:pt idx="43">
                  <c:v>1.8459489999999999E-2</c:v>
                </c:pt>
                <c:pt idx="44">
                  <c:v>1.7667080000000002E-2</c:v>
                </c:pt>
                <c:pt idx="45">
                  <c:v>1.6766619999999999E-2</c:v>
                </c:pt>
                <c:pt idx="46">
                  <c:v>1.5920179999999999E-2</c:v>
                </c:pt>
                <c:pt idx="47">
                  <c:v>1.510977E-2</c:v>
                </c:pt>
                <c:pt idx="48">
                  <c:v>1.433537E-2</c:v>
                </c:pt>
                <c:pt idx="49">
                  <c:v>1.370504E-2</c:v>
                </c:pt>
                <c:pt idx="50">
                  <c:v>1.30387E-2</c:v>
                </c:pt>
                <c:pt idx="51">
                  <c:v>1.235435E-2</c:v>
                </c:pt>
                <c:pt idx="52">
                  <c:v>1.1706019999999999E-2</c:v>
                </c:pt>
                <c:pt idx="53">
                  <c:v>1.103967E-2</c:v>
                </c:pt>
                <c:pt idx="54">
                  <c:v>1.078754E-2</c:v>
                </c:pt>
                <c:pt idx="55">
                  <c:v>1.017523E-2</c:v>
                </c:pt>
                <c:pt idx="56">
                  <c:v>9.6709699999999992E-3</c:v>
                </c:pt>
                <c:pt idx="57">
                  <c:v>9.1667099999999998E-3</c:v>
                </c:pt>
                <c:pt idx="58">
                  <c:v>8.7524999999999999E-3</c:v>
                </c:pt>
                <c:pt idx="59">
                  <c:v>8.4283299999999995E-3</c:v>
                </c:pt>
                <c:pt idx="60">
                  <c:v>8.0141199999999996E-3</c:v>
                </c:pt>
                <c:pt idx="61">
                  <c:v>7.5638900000000002E-3</c:v>
                </c:pt>
                <c:pt idx="62">
                  <c:v>7.2937499999999999E-3</c:v>
                </c:pt>
                <c:pt idx="63">
                  <c:v>7.0055999999999998E-3</c:v>
                </c:pt>
                <c:pt idx="64">
                  <c:v>6.6994400000000001E-3</c:v>
                </c:pt>
                <c:pt idx="65">
                  <c:v>6.4292999999999998E-3</c:v>
                </c:pt>
                <c:pt idx="66">
                  <c:v>6.1591700000000003E-3</c:v>
                </c:pt>
                <c:pt idx="67">
                  <c:v>5.8169900000000002E-3</c:v>
                </c:pt>
                <c:pt idx="68">
                  <c:v>5.5648599999999996E-3</c:v>
                </c:pt>
                <c:pt idx="69">
                  <c:v>5.2406900000000001E-3</c:v>
                </c:pt>
                <c:pt idx="70">
                  <c:v>4.9165299999999997E-3</c:v>
                </c:pt>
                <c:pt idx="71">
                  <c:v>4.5923600000000002E-3</c:v>
                </c:pt>
                <c:pt idx="72">
                  <c:v>4.2862000000000004E-3</c:v>
                </c:pt>
                <c:pt idx="73">
                  <c:v>4.0160600000000001E-3</c:v>
                </c:pt>
                <c:pt idx="74">
                  <c:v>3.81796E-3</c:v>
                </c:pt>
                <c:pt idx="75">
                  <c:v>3.6919000000000001E-3</c:v>
                </c:pt>
                <c:pt idx="76">
                  <c:v>3.4037500000000001E-3</c:v>
                </c:pt>
                <c:pt idx="77">
                  <c:v>3.25968E-3</c:v>
                </c:pt>
                <c:pt idx="78">
                  <c:v>3.1336100000000002E-3</c:v>
                </c:pt>
                <c:pt idx="79">
                  <c:v>2.9355100000000001E-3</c:v>
                </c:pt>
                <c:pt idx="80">
                  <c:v>2.73741E-3</c:v>
                </c:pt>
                <c:pt idx="81">
                  <c:v>2.4672700000000001E-3</c:v>
                </c:pt>
                <c:pt idx="82">
                  <c:v>2.3772200000000002E-3</c:v>
                </c:pt>
                <c:pt idx="83">
                  <c:v>2.0350500000000001E-3</c:v>
                </c:pt>
                <c:pt idx="84">
                  <c:v>1.8729599999999999E-3</c:v>
                </c:pt>
                <c:pt idx="85">
                  <c:v>1.7829199999999999E-3</c:v>
                </c:pt>
                <c:pt idx="86">
                  <c:v>1.4947700000000001E-3</c:v>
                </c:pt>
                <c:pt idx="87">
                  <c:v>1.38671E-3</c:v>
                </c:pt>
                <c:pt idx="88">
                  <c:v>1.29667E-3</c:v>
                </c:pt>
                <c:pt idx="89">
                  <c:v>1.2606500000000001E-3</c:v>
                </c:pt>
                <c:pt idx="90">
                  <c:v>1.1165700000000001E-3</c:v>
                </c:pt>
                <c:pt idx="91">
                  <c:v>9.9051E-4</c:v>
                </c:pt>
                <c:pt idx="92">
                  <c:v>9.0045999999999995E-4</c:v>
                </c:pt>
                <c:pt idx="93">
                  <c:v>6.6633999999999997E-4</c:v>
                </c:pt>
                <c:pt idx="94">
                  <c:v>5.2227000000000003E-4</c:v>
                </c:pt>
                <c:pt idx="95">
                  <c:v>4.5022999999999998E-4</c:v>
                </c:pt>
                <c:pt idx="96">
                  <c:v>3.2416999999999998E-4</c:v>
                </c:pt>
                <c:pt idx="97">
                  <c:v>2.3411999999999999E-4</c:v>
                </c:pt>
                <c:pt idx="98">
                  <c:v>1.9809999999999999E-4</c:v>
                </c:pt>
                <c:pt idx="99" formatCode="0.00E+00">
                  <c:v>9.0000000000000006E-5</c:v>
                </c:pt>
                <c:pt idx="100">
                  <c:v>0</c:v>
                </c:pt>
              </c:numCache>
            </c:numRef>
          </c:xVal>
          <c:yVal>
            <c:numRef>
              <c:f>'ROC-Meta-DPi vs vorffipmeta-ppi'!$H$2:$H$102</c:f>
              <c:numCache>
                <c:formatCode>General</c:formatCode>
                <c:ptCount val="101"/>
                <c:pt idx="0">
                  <c:v>1</c:v>
                </c:pt>
                <c:pt idx="1">
                  <c:v>0.99467099000000003</c:v>
                </c:pt>
                <c:pt idx="2">
                  <c:v>0.96733086000000001</c:v>
                </c:pt>
                <c:pt idx="3">
                  <c:v>0.92956441000000001</c:v>
                </c:pt>
                <c:pt idx="4">
                  <c:v>0.88971270000000002</c:v>
                </c:pt>
                <c:pt idx="5">
                  <c:v>0.86260426000000001</c:v>
                </c:pt>
                <c:pt idx="6">
                  <c:v>0.83873956999999999</c:v>
                </c:pt>
                <c:pt idx="7">
                  <c:v>0.81371640000000001</c:v>
                </c:pt>
                <c:pt idx="8">
                  <c:v>0.79332714999999998</c:v>
                </c:pt>
                <c:pt idx="9">
                  <c:v>0.77432807999999997</c:v>
                </c:pt>
                <c:pt idx="10">
                  <c:v>0.75602409999999998</c:v>
                </c:pt>
                <c:pt idx="11">
                  <c:v>0.74073215999999997</c:v>
                </c:pt>
                <c:pt idx="12">
                  <c:v>0.72868396999999996</c:v>
                </c:pt>
                <c:pt idx="13">
                  <c:v>0.71455051000000003</c:v>
                </c:pt>
                <c:pt idx="14">
                  <c:v>0.70505097000000005</c:v>
                </c:pt>
                <c:pt idx="15">
                  <c:v>0.69369787000000005</c:v>
                </c:pt>
                <c:pt idx="16">
                  <c:v>0.68164968000000004</c:v>
                </c:pt>
                <c:pt idx="17">
                  <c:v>0.66890638999999996</c:v>
                </c:pt>
                <c:pt idx="18">
                  <c:v>0.66010195000000005</c:v>
                </c:pt>
                <c:pt idx="19">
                  <c:v>0.64921222999999995</c:v>
                </c:pt>
                <c:pt idx="20">
                  <c:v>0.63924930000000002</c:v>
                </c:pt>
                <c:pt idx="21">
                  <c:v>0.63137164000000001</c:v>
                </c:pt>
                <c:pt idx="22">
                  <c:v>0.61677479000000002</c:v>
                </c:pt>
                <c:pt idx="23">
                  <c:v>0.61214086999999995</c:v>
                </c:pt>
                <c:pt idx="24">
                  <c:v>0.60287303000000003</c:v>
                </c:pt>
                <c:pt idx="25">
                  <c:v>0.59545875999999998</c:v>
                </c:pt>
                <c:pt idx="26">
                  <c:v>0.58804449000000003</c:v>
                </c:pt>
                <c:pt idx="27">
                  <c:v>0.57970343000000002</c:v>
                </c:pt>
                <c:pt idx="28">
                  <c:v>0.56927711000000003</c:v>
                </c:pt>
                <c:pt idx="29">
                  <c:v>0.55769230999999997</c:v>
                </c:pt>
                <c:pt idx="30">
                  <c:v>0.55097311999999998</c:v>
                </c:pt>
                <c:pt idx="31">
                  <c:v>0.54355885000000004</c:v>
                </c:pt>
                <c:pt idx="32">
                  <c:v>0.53498610000000002</c:v>
                </c:pt>
                <c:pt idx="33">
                  <c:v>0.52641335</c:v>
                </c:pt>
                <c:pt idx="34">
                  <c:v>0.51830399000000005</c:v>
                </c:pt>
                <c:pt idx="35">
                  <c:v>0.50926784000000003</c:v>
                </c:pt>
                <c:pt idx="36">
                  <c:v>0.50185356999999997</c:v>
                </c:pt>
                <c:pt idx="37">
                  <c:v>0.49513437999999999</c:v>
                </c:pt>
                <c:pt idx="38">
                  <c:v>0.48586654000000001</c:v>
                </c:pt>
                <c:pt idx="39">
                  <c:v>0.47706208999999999</c:v>
                </c:pt>
                <c:pt idx="40">
                  <c:v>0.46895272999999998</c:v>
                </c:pt>
                <c:pt idx="41">
                  <c:v>0.45806301999999999</c:v>
                </c:pt>
                <c:pt idx="42">
                  <c:v>0.44972195999999998</c:v>
                </c:pt>
                <c:pt idx="43">
                  <c:v>0.43767377000000002</c:v>
                </c:pt>
                <c:pt idx="44">
                  <c:v>0.43049120000000002</c:v>
                </c:pt>
                <c:pt idx="45">
                  <c:v>0.42215014000000001</c:v>
                </c:pt>
                <c:pt idx="46">
                  <c:v>0.41288229999999998</c:v>
                </c:pt>
                <c:pt idx="47">
                  <c:v>0.40291937</c:v>
                </c:pt>
                <c:pt idx="48">
                  <c:v>0.39202966</c:v>
                </c:pt>
                <c:pt idx="49">
                  <c:v>0.38415199</c:v>
                </c:pt>
                <c:pt idx="50">
                  <c:v>0.37650602</c:v>
                </c:pt>
                <c:pt idx="51">
                  <c:v>0.36677479000000002</c:v>
                </c:pt>
                <c:pt idx="52">
                  <c:v>0.35704355999999998</c:v>
                </c:pt>
                <c:pt idx="53">
                  <c:v>0.34638553999999999</c:v>
                </c:pt>
                <c:pt idx="54">
                  <c:v>0.33966636</c:v>
                </c:pt>
                <c:pt idx="55">
                  <c:v>0.33132529999999999</c:v>
                </c:pt>
                <c:pt idx="56">
                  <c:v>0.32159407000000001</c:v>
                </c:pt>
                <c:pt idx="57">
                  <c:v>0.31464319000000002</c:v>
                </c:pt>
                <c:pt idx="58">
                  <c:v>0.30769231000000002</c:v>
                </c:pt>
                <c:pt idx="59">
                  <c:v>0.30050972999999997</c:v>
                </c:pt>
                <c:pt idx="60">
                  <c:v>0.29170528000000001</c:v>
                </c:pt>
                <c:pt idx="61">
                  <c:v>0.28382762</c:v>
                </c:pt>
                <c:pt idx="62">
                  <c:v>0.27664504000000001</c:v>
                </c:pt>
                <c:pt idx="63">
                  <c:v>0.27224282</c:v>
                </c:pt>
                <c:pt idx="64">
                  <c:v>0.26668210999999997</c:v>
                </c:pt>
                <c:pt idx="65">
                  <c:v>0.25857275000000002</c:v>
                </c:pt>
                <c:pt idx="66">
                  <c:v>0.25301204999999999</c:v>
                </c:pt>
                <c:pt idx="67">
                  <c:v>0.24930490999999999</c:v>
                </c:pt>
                <c:pt idx="68">
                  <c:v>0.24304912000000001</c:v>
                </c:pt>
                <c:pt idx="69">
                  <c:v>0.23725672</c:v>
                </c:pt>
                <c:pt idx="70">
                  <c:v>0.23100092999999999</c:v>
                </c:pt>
                <c:pt idx="71">
                  <c:v>0.22497682999999999</c:v>
                </c:pt>
                <c:pt idx="72">
                  <c:v>0.21825765</c:v>
                </c:pt>
                <c:pt idx="73">
                  <c:v>0.21269694</c:v>
                </c:pt>
                <c:pt idx="74">
                  <c:v>0.20620944999999999</c:v>
                </c:pt>
                <c:pt idx="75">
                  <c:v>0.19879517999999999</c:v>
                </c:pt>
                <c:pt idx="76">
                  <c:v>0.19323447999999999</c:v>
                </c:pt>
                <c:pt idx="77">
                  <c:v>0.18721038000000001</c:v>
                </c:pt>
                <c:pt idx="78">
                  <c:v>0.18072289</c:v>
                </c:pt>
                <c:pt idx="79">
                  <c:v>0.17516219</c:v>
                </c:pt>
                <c:pt idx="80">
                  <c:v>0.17052827000000001</c:v>
                </c:pt>
                <c:pt idx="81">
                  <c:v>0.16612604</c:v>
                </c:pt>
                <c:pt idx="82">
                  <c:v>0.16126043000000001</c:v>
                </c:pt>
                <c:pt idx="83">
                  <c:v>0.15639481</c:v>
                </c:pt>
                <c:pt idx="84">
                  <c:v>0.15013902000000001</c:v>
                </c:pt>
                <c:pt idx="85">
                  <c:v>0.14318813999999999</c:v>
                </c:pt>
                <c:pt idx="86">
                  <c:v>0.13716403999999999</c:v>
                </c:pt>
                <c:pt idx="87">
                  <c:v>0.12789619999999999</c:v>
                </c:pt>
                <c:pt idx="88">
                  <c:v>0.12001854000000001</c:v>
                </c:pt>
                <c:pt idx="89">
                  <c:v>0.11306766</c:v>
                </c:pt>
                <c:pt idx="90">
                  <c:v>0.10704356</c:v>
                </c:pt>
                <c:pt idx="91">
                  <c:v>0.10310473000000001</c:v>
                </c:pt>
                <c:pt idx="92">
                  <c:v>9.7312330000000002E-2</c:v>
                </c:pt>
                <c:pt idx="93">
                  <c:v>9.1288229999999998E-2</c:v>
                </c:pt>
                <c:pt idx="94">
                  <c:v>8.6190920000000004E-2</c:v>
                </c:pt>
                <c:pt idx="95">
                  <c:v>8.0630209999999994E-2</c:v>
                </c:pt>
                <c:pt idx="96">
                  <c:v>7.1825760000000002E-2</c:v>
                </c:pt>
                <c:pt idx="97">
                  <c:v>6.3948099999999994E-2</c:v>
                </c:pt>
                <c:pt idx="98">
                  <c:v>5.5838739999999998E-2</c:v>
                </c:pt>
                <c:pt idx="99">
                  <c:v>4.2863760000000001E-2</c:v>
                </c:pt>
                <c:pt idx="100">
                  <c:v>1.8535699999999999E-3</c:v>
                </c:pt>
              </c:numCache>
            </c:numRef>
          </c:yVal>
          <c:smooth val="1"/>
          <c:extLst>
            <c:ext xmlns:c16="http://schemas.microsoft.com/office/drawing/2014/chart" uri="{C3380CC4-5D6E-409C-BE32-E72D297353CC}">
              <c16:uniqueId val="{00000002-418D-48EA-B4C1-BC62B19DC47D}"/>
            </c:ext>
          </c:extLst>
        </c:ser>
        <c:ser>
          <c:idx val="3"/>
          <c:order val="3"/>
          <c:tx>
            <c:v>Meta-PPISP</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'ROC-Meta-DPi vs vorffipmeta-ppi'!$E$2:$E$102</c:f>
              <c:numCache>
                <c:formatCode>General</c:formatCode>
                <c:ptCount val="101"/>
                <c:pt idx="0">
                  <c:v>0.99607511000000004</c:v>
                </c:pt>
                <c:pt idx="1">
                  <c:v>0.62531731999999995</c:v>
                </c:pt>
                <c:pt idx="2">
                  <c:v>0.60068776000000002</c:v>
                </c:pt>
                <c:pt idx="3">
                  <c:v>0.54030210999999995</c:v>
                </c:pt>
                <c:pt idx="4">
                  <c:v>0.46661144999999998</c:v>
                </c:pt>
                <c:pt idx="5">
                  <c:v>0.40588373</c:v>
                </c:pt>
                <c:pt idx="6">
                  <c:v>0.35829897999999999</c:v>
                </c:pt>
                <c:pt idx="7">
                  <c:v>0.32148064999999998</c:v>
                </c:pt>
                <c:pt idx="8">
                  <c:v>0.29141386000000002</c:v>
                </c:pt>
                <c:pt idx="9">
                  <c:v>0.26592009999999999</c:v>
                </c:pt>
                <c:pt idx="10">
                  <c:v>0.24553949</c:v>
                </c:pt>
                <c:pt idx="11">
                  <c:v>0.22778747999999999</c:v>
                </c:pt>
                <c:pt idx="12">
                  <c:v>0.21176386</c:v>
                </c:pt>
                <c:pt idx="13">
                  <c:v>0.19795473999999999</c:v>
                </c:pt>
                <c:pt idx="14">
                  <c:v>0.18646814</c:v>
                </c:pt>
                <c:pt idx="15">
                  <c:v>0.17541364000000001</c:v>
                </c:pt>
                <c:pt idx="16">
                  <c:v>0.16470122000000001</c:v>
                </c:pt>
                <c:pt idx="17">
                  <c:v>0.15393478999999999</c:v>
                </c:pt>
                <c:pt idx="18">
                  <c:v>0.14504078000000001</c:v>
                </c:pt>
                <c:pt idx="19">
                  <c:v>0.13693895</c:v>
                </c:pt>
                <c:pt idx="20">
                  <c:v>0.12896315</c:v>
                </c:pt>
                <c:pt idx="21">
                  <c:v>0.12174351</c:v>
                </c:pt>
                <c:pt idx="22">
                  <c:v>0.11500999000000001</c:v>
                </c:pt>
                <c:pt idx="23">
                  <c:v>0.10890661</c:v>
                </c:pt>
                <c:pt idx="24">
                  <c:v>0.10282123999999999</c:v>
                </c:pt>
                <c:pt idx="25">
                  <c:v>9.6699850000000004E-2</c:v>
                </c:pt>
                <c:pt idx="26">
                  <c:v>9.1298630000000006E-2</c:v>
                </c:pt>
                <c:pt idx="27">
                  <c:v>8.6545559999999994E-2</c:v>
                </c:pt>
                <c:pt idx="28">
                  <c:v>8.2278589999999999E-2</c:v>
                </c:pt>
                <c:pt idx="29">
                  <c:v>7.8083650000000004E-2</c:v>
                </c:pt>
                <c:pt idx="30">
                  <c:v>7.4284790000000003E-2</c:v>
                </c:pt>
                <c:pt idx="31">
                  <c:v>7.0557949999999994E-2</c:v>
                </c:pt>
                <c:pt idx="32">
                  <c:v>6.7317210000000002E-2</c:v>
                </c:pt>
                <c:pt idx="33">
                  <c:v>6.4094490000000004E-2</c:v>
                </c:pt>
                <c:pt idx="34">
                  <c:v>6.0745729999999998E-2</c:v>
                </c:pt>
                <c:pt idx="35">
                  <c:v>5.7468989999999998E-2</c:v>
                </c:pt>
                <c:pt idx="36">
                  <c:v>5.4678360000000002E-2</c:v>
                </c:pt>
                <c:pt idx="37">
                  <c:v>5.2085770000000003E-2</c:v>
                </c:pt>
                <c:pt idx="38">
                  <c:v>4.942117E-2</c:v>
                </c:pt>
                <c:pt idx="39">
                  <c:v>4.6648540000000002E-2</c:v>
                </c:pt>
                <c:pt idx="40">
                  <c:v>4.362386E-2</c:v>
                </c:pt>
                <c:pt idx="41">
                  <c:v>4.1193309999999997E-2</c:v>
                </c:pt>
                <c:pt idx="42">
                  <c:v>3.8834779999999999E-2</c:v>
                </c:pt>
                <c:pt idx="43">
                  <c:v>3.6674289999999998E-2</c:v>
                </c:pt>
                <c:pt idx="44">
                  <c:v>3.4621819999999998E-2</c:v>
                </c:pt>
                <c:pt idx="45">
                  <c:v>3.2443329999999999E-2</c:v>
                </c:pt>
                <c:pt idx="46">
                  <c:v>3.0120810000000001E-2</c:v>
                </c:pt>
                <c:pt idx="47">
                  <c:v>2.8230379999999999E-2</c:v>
                </c:pt>
                <c:pt idx="48">
                  <c:v>2.626794E-2</c:v>
                </c:pt>
                <c:pt idx="49">
                  <c:v>2.4431520000000002E-2</c:v>
                </c:pt>
                <c:pt idx="50">
                  <c:v>2.2595110000000002E-2</c:v>
                </c:pt>
                <c:pt idx="51">
                  <c:v>2.0992739999999999E-2</c:v>
                </c:pt>
                <c:pt idx="52">
                  <c:v>1.9426390000000002E-2</c:v>
                </c:pt>
                <c:pt idx="53">
                  <c:v>1.8058080000000001E-2</c:v>
                </c:pt>
                <c:pt idx="54">
                  <c:v>1.665376E-2</c:v>
                </c:pt>
                <c:pt idx="55">
                  <c:v>1.5249449999999999E-2</c:v>
                </c:pt>
                <c:pt idx="56">
                  <c:v>1.397116E-2</c:v>
                </c:pt>
                <c:pt idx="57">
                  <c:v>1.269287E-2</c:v>
                </c:pt>
                <c:pt idx="58">
                  <c:v>1.159462E-2</c:v>
                </c:pt>
                <c:pt idx="59">
                  <c:v>1.056839E-2</c:v>
                </c:pt>
                <c:pt idx="60">
                  <c:v>9.5781600000000005E-3</c:v>
                </c:pt>
                <c:pt idx="61">
                  <c:v>8.62395E-3</c:v>
                </c:pt>
                <c:pt idx="62">
                  <c:v>7.70574E-3</c:v>
                </c:pt>
                <c:pt idx="63">
                  <c:v>6.91356E-3</c:v>
                </c:pt>
                <c:pt idx="64">
                  <c:v>5.9773500000000002E-3</c:v>
                </c:pt>
                <c:pt idx="65">
                  <c:v>5.3292000000000001E-3</c:v>
                </c:pt>
                <c:pt idx="66">
                  <c:v>4.6990599999999997E-3</c:v>
                </c:pt>
                <c:pt idx="67">
                  <c:v>4.2309599999999998E-3</c:v>
                </c:pt>
                <c:pt idx="68">
                  <c:v>3.7808500000000001E-3</c:v>
                </c:pt>
                <c:pt idx="69">
                  <c:v>3.29474E-3</c:v>
                </c:pt>
                <c:pt idx="70">
                  <c:v>2.9706699999999999E-3</c:v>
                </c:pt>
                <c:pt idx="71">
                  <c:v>2.50257E-3</c:v>
                </c:pt>
                <c:pt idx="72">
                  <c:v>2.2144999999999999E-3</c:v>
                </c:pt>
                <c:pt idx="73">
                  <c:v>1.92644E-3</c:v>
                </c:pt>
                <c:pt idx="74">
                  <c:v>1.4043199999999999E-3</c:v>
                </c:pt>
                <c:pt idx="75">
                  <c:v>1.0982500000000001E-3</c:v>
                </c:pt>
                <c:pt idx="76">
                  <c:v>9.0019999999999998E-4</c:v>
                </c:pt>
                <c:pt idx="77">
                  <c:v>7.5617000000000002E-4</c:v>
                </c:pt>
                <c:pt idx="78">
                  <c:v>6.3013999999999995E-4</c:v>
                </c:pt>
                <c:pt idx="79">
                  <c:v>6.1213999999999995E-4</c:v>
                </c:pt>
                <c:pt idx="80">
                  <c:v>5.5813E-4</c:v>
                </c:pt>
                <c:pt idx="81">
                  <c:v>4.3209999999999999E-4</c:v>
                </c:pt>
                <c:pt idx="82">
                  <c:v>4.1408999999999999E-4</c:v>
                </c:pt>
                <c:pt idx="83">
                  <c:v>3.6007999999999998E-4</c:v>
                </c:pt>
                <c:pt idx="84">
                  <c:v>3.4207999999999998E-4</c:v>
                </c:pt>
                <c:pt idx="85">
                  <c:v>3.4207999999999998E-4</c:v>
                </c:pt>
                <c:pt idx="86">
                  <c:v>3.4207999999999998E-4</c:v>
                </c:pt>
                <c:pt idx="87">
                  <c:v>3.4207999999999998E-4</c:v>
                </c:pt>
                <c:pt idx="88">
                  <c:v>3.2406999999999998E-4</c:v>
                </c:pt>
                <c:pt idx="89">
                  <c:v>3.2406999999999998E-4</c:v>
                </c:pt>
                <c:pt idx="90">
                  <c:v>3.0606999999999997E-4</c:v>
                </c:pt>
                <c:pt idx="91">
                  <c:v>3.0606999999999997E-4</c:v>
                </c:pt>
                <c:pt idx="92">
                  <c:v>2.8807000000000003E-4</c:v>
                </c:pt>
                <c:pt idx="93">
                  <c:v>2.8807000000000003E-4</c:v>
                </c:pt>
                <c:pt idx="94">
                  <c:v>2.8807000000000003E-4</c:v>
                </c:pt>
                <c:pt idx="95">
                  <c:v>2.8807000000000003E-4</c:v>
                </c:pt>
                <c:pt idx="96">
                  <c:v>2.7006000000000003E-4</c:v>
                </c:pt>
                <c:pt idx="97">
                  <c:v>2.7006000000000003E-4</c:v>
                </c:pt>
                <c:pt idx="98">
                  <c:v>2.3405E-4</c:v>
                </c:pt>
                <c:pt idx="99">
                  <c:v>1.4402999999999999E-4</c:v>
                </c:pt>
                <c:pt idx="100">
                  <c:v>0</c:v>
                </c:pt>
              </c:numCache>
            </c:numRef>
          </c:xVal>
          <c:yVal>
            <c:numRef>
              <c:f>'ROC-Meta-DPi vs vorffipmeta-ppi'!$D$2:$D$102</c:f>
              <c:numCache>
                <c:formatCode>General</c:formatCode>
                <c:ptCount val="101"/>
                <c:pt idx="0">
                  <c:v>0.99884178999999995</c:v>
                </c:pt>
                <c:pt idx="1">
                  <c:v>0.93328699999999998</c:v>
                </c:pt>
                <c:pt idx="2">
                  <c:v>0.92448459999999999</c:v>
                </c:pt>
                <c:pt idx="3">
                  <c:v>0.90132036000000004</c:v>
                </c:pt>
                <c:pt idx="4">
                  <c:v>0.86842715000000004</c:v>
                </c:pt>
                <c:pt idx="5">
                  <c:v>0.83831363999999997</c:v>
                </c:pt>
                <c:pt idx="6">
                  <c:v>0.80958998999999998</c:v>
                </c:pt>
                <c:pt idx="7">
                  <c:v>0.78179290999999995</c:v>
                </c:pt>
                <c:pt idx="8">
                  <c:v>0.75793374999999996</c:v>
                </c:pt>
                <c:pt idx="9">
                  <c:v>0.73639100999999996</c:v>
                </c:pt>
                <c:pt idx="10">
                  <c:v>0.71253184999999997</c:v>
                </c:pt>
                <c:pt idx="11">
                  <c:v>0.69284224999999999</c:v>
                </c:pt>
                <c:pt idx="12">
                  <c:v>0.66875145000000003</c:v>
                </c:pt>
                <c:pt idx="13">
                  <c:v>0.65114662999999995</c:v>
                </c:pt>
                <c:pt idx="14">
                  <c:v>0.63284688</c:v>
                </c:pt>
                <c:pt idx="15">
                  <c:v>0.61547370999999995</c:v>
                </c:pt>
                <c:pt idx="16">
                  <c:v>0.59671068000000005</c:v>
                </c:pt>
                <c:pt idx="17">
                  <c:v>0.57817929000000001</c:v>
                </c:pt>
                <c:pt idx="18">
                  <c:v>0.56335418000000004</c:v>
                </c:pt>
                <c:pt idx="19">
                  <c:v>0.54806579</c:v>
                </c:pt>
                <c:pt idx="20">
                  <c:v>0.52999768000000003</c:v>
                </c:pt>
                <c:pt idx="21">
                  <c:v>0.51007643999999996</c:v>
                </c:pt>
                <c:pt idx="22">
                  <c:v>0.49594626000000003</c:v>
                </c:pt>
                <c:pt idx="23">
                  <c:v>0.47949965</c:v>
                </c:pt>
                <c:pt idx="24">
                  <c:v>0.46490618</c:v>
                </c:pt>
                <c:pt idx="25">
                  <c:v>0.44915451000000001</c:v>
                </c:pt>
                <c:pt idx="26">
                  <c:v>0.43479267999999999</c:v>
                </c:pt>
                <c:pt idx="27">
                  <c:v>0.41857771999999999</c:v>
                </c:pt>
                <c:pt idx="28">
                  <c:v>0.40583739000000002</c:v>
                </c:pt>
                <c:pt idx="29">
                  <c:v>0.39124392000000002</c:v>
                </c:pt>
                <c:pt idx="30">
                  <c:v>0.38035672999999998</c:v>
                </c:pt>
                <c:pt idx="31">
                  <c:v>0.36831132999999999</c:v>
                </c:pt>
                <c:pt idx="32">
                  <c:v>0.35464443000000001</c:v>
                </c:pt>
                <c:pt idx="33">
                  <c:v>0.34144081999999998</c:v>
                </c:pt>
                <c:pt idx="34">
                  <c:v>0.32893212999999999</c:v>
                </c:pt>
                <c:pt idx="35">
                  <c:v>0.31711836999999998</c:v>
                </c:pt>
                <c:pt idx="36">
                  <c:v>0.30623117999999999</c:v>
                </c:pt>
                <c:pt idx="37">
                  <c:v>0.2948807</c:v>
                </c:pt>
                <c:pt idx="38">
                  <c:v>0.28584664999999998</c:v>
                </c:pt>
                <c:pt idx="39">
                  <c:v>0.27333796999999999</c:v>
                </c:pt>
                <c:pt idx="40">
                  <c:v>0.26314569999999998</c:v>
                </c:pt>
                <c:pt idx="41">
                  <c:v>0.25457494000000003</c:v>
                </c:pt>
                <c:pt idx="42">
                  <c:v>0.24391939000000001</c:v>
                </c:pt>
                <c:pt idx="43">
                  <c:v>0.23372713000000001</c:v>
                </c:pt>
                <c:pt idx="44">
                  <c:v>0.22376650000000001</c:v>
                </c:pt>
                <c:pt idx="45">
                  <c:v>0.21450080999999999</c:v>
                </c:pt>
                <c:pt idx="46">
                  <c:v>0.20616169000000001</c:v>
                </c:pt>
                <c:pt idx="47">
                  <c:v>0.19967570000000001</c:v>
                </c:pt>
                <c:pt idx="48">
                  <c:v>0.19017835999999999</c:v>
                </c:pt>
                <c:pt idx="49">
                  <c:v>0.18276581</c:v>
                </c:pt>
                <c:pt idx="50">
                  <c:v>0.17396339999999999</c:v>
                </c:pt>
                <c:pt idx="51">
                  <c:v>0.16423441999999999</c:v>
                </c:pt>
                <c:pt idx="52">
                  <c:v>0.15705351000000001</c:v>
                </c:pt>
                <c:pt idx="53">
                  <c:v>0.14848274</c:v>
                </c:pt>
                <c:pt idx="54">
                  <c:v>0.13968032999999999</c:v>
                </c:pt>
                <c:pt idx="55">
                  <c:v>0.13319434999999999</c:v>
                </c:pt>
                <c:pt idx="56">
                  <c:v>0.12508686999999999</c:v>
                </c:pt>
                <c:pt idx="57">
                  <c:v>0.11558953</c:v>
                </c:pt>
                <c:pt idx="58">
                  <c:v>0.10887189999999999</c:v>
                </c:pt>
                <c:pt idx="59">
                  <c:v>0.1012277</c:v>
                </c:pt>
                <c:pt idx="60">
                  <c:v>9.4510079999999996E-2</c:v>
                </c:pt>
                <c:pt idx="61">
                  <c:v>8.5244379999999995E-2</c:v>
                </c:pt>
                <c:pt idx="62">
                  <c:v>7.6905260000000003E-2</c:v>
                </c:pt>
                <c:pt idx="63">
                  <c:v>6.9261059999999999E-2</c:v>
                </c:pt>
                <c:pt idx="64">
                  <c:v>6.2311789999999999E-2</c:v>
                </c:pt>
                <c:pt idx="65">
                  <c:v>5.5594159999999997E-2</c:v>
                </c:pt>
                <c:pt idx="66">
                  <c:v>4.8413249999999998E-2</c:v>
                </c:pt>
                <c:pt idx="67">
                  <c:v>4.2390549999999999E-2</c:v>
                </c:pt>
                <c:pt idx="68">
                  <c:v>3.4746350000000002E-2</c:v>
                </c:pt>
                <c:pt idx="69">
                  <c:v>2.7797079999999998E-2</c:v>
                </c:pt>
                <c:pt idx="70">
                  <c:v>2.3859160000000001E-2</c:v>
                </c:pt>
                <c:pt idx="71">
                  <c:v>1.9689600000000002E-2</c:v>
                </c:pt>
                <c:pt idx="72">
                  <c:v>1.4361830000000001E-2</c:v>
                </c:pt>
                <c:pt idx="73">
                  <c:v>1.135047E-2</c:v>
                </c:pt>
                <c:pt idx="74">
                  <c:v>9.26569E-3</c:v>
                </c:pt>
                <c:pt idx="75">
                  <c:v>6.4859899999999996E-3</c:v>
                </c:pt>
                <c:pt idx="76">
                  <c:v>5.0961299999999999E-3</c:v>
                </c:pt>
                <c:pt idx="77">
                  <c:v>3.4746400000000002E-3</c:v>
                </c:pt>
                <c:pt idx="78">
                  <c:v>2.5480699999999999E-3</c:v>
                </c:pt>
                <c:pt idx="79">
                  <c:v>1.15821E-3</c:v>
                </c:pt>
                <c:pt idx="80">
                  <c:v>9.2657000000000004E-4</c:v>
                </c:pt>
                <c:pt idx="81">
                  <c:v>9.2657000000000004E-4</c:v>
                </c:pt>
                <c:pt idx="82">
                  <c:v>6.9492999999999996E-4</c:v>
                </c:pt>
                <c:pt idx="83">
                  <c:v>6.9492999999999996E-4</c:v>
                </c:pt>
                <c:pt idx="84">
                  <c:v>4.6328E-4</c:v>
                </c:pt>
                <c:pt idx="85">
                  <c:v>4.6328E-4</c:v>
                </c:pt>
                <c:pt idx="86">
                  <c:v>2.3164E-4</c:v>
                </c:pt>
                <c:pt idx="87">
                  <c:v>2.3164E-4</c:v>
                </c:pt>
                <c:pt idx="88">
                  <c:v>2.3164E-4</c:v>
                </c:pt>
                <c:pt idx="89">
                  <c:v>2.3164E-4</c:v>
                </c:pt>
                <c:pt idx="90">
                  <c:v>2.3164E-4</c:v>
                </c:pt>
                <c:pt idx="91">
                  <c:v>2.3164E-4</c:v>
                </c:pt>
                <c:pt idx="92">
                  <c:v>2.3164E-4</c:v>
                </c:pt>
                <c:pt idx="93">
                  <c:v>2.3164E-4</c:v>
                </c:pt>
                <c:pt idx="94">
                  <c:v>2.3164E-4</c:v>
                </c:pt>
                <c:pt idx="95">
                  <c:v>2.3164E-4</c:v>
                </c:pt>
                <c:pt idx="96">
                  <c:v>2.3164E-4</c:v>
                </c:pt>
                <c:pt idx="97">
                  <c:v>2.3164E-4</c:v>
                </c:pt>
                <c:pt idx="98">
                  <c:v>2.3164E-4</c:v>
                </c:pt>
                <c:pt idx="99">
                  <c:v>2.3164E-4</c:v>
                </c:pt>
                <c:pt idx="100">
                  <c:v>0</c:v>
                </c:pt>
              </c:numCache>
            </c:numRef>
          </c:yVal>
          <c:smooth val="1"/>
          <c:extLst>
            <c:ext xmlns:c16="http://schemas.microsoft.com/office/drawing/2014/chart" uri="{C3380CC4-5D6E-409C-BE32-E72D297353CC}">
              <c16:uniqueId val="{00000003-418D-48EA-B4C1-BC62B19DC47D}"/>
            </c:ext>
          </c:extLst>
        </c:ser>
        <c:dLbls>
          <c:showLegendKey val="0"/>
          <c:showVal val="0"/>
          <c:showCatName val="0"/>
          <c:showSerName val="0"/>
          <c:showPercent val="0"/>
          <c:showBubbleSize val="0"/>
        </c:dLbls>
        <c:axId val="594038880"/>
        <c:axId val="417796368"/>
      </c:scatterChart>
      <c:valAx>
        <c:axId val="594038880"/>
        <c:scaling>
          <c:orientation val="minMax"/>
          <c:max val="1"/>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False Positive Rate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96368"/>
        <c:crosses val="autoZero"/>
        <c:crossBetween val="midCat"/>
      </c:valAx>
      <c:valAx>
        <c:axId val="417796368"/>
        <c:scaling>
          <c:orientation val="minMax"/>
          <c:max val="1"/>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True Positive Rate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38880"/>
        <c:crosses val="autoZero"/>
        <c:crossBetween val="midCat"/>
        <c:majorUnit val="0.2"/>
      </c:valAx>
      <c:spPr>
        <a:noFill/>
        <a:ln>
          <a:solidFill>
            <a:schemeClr val="tx2"/>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505766070881221E-2"/>
          <c:y val="0.11113658070678128"/>
          <c:w val="0.85721992472702235"/>
          <c:h val="0.76203145093969271"/>
        </c:manualLayout>
      </c:layout>
      <c:scatterChart>
        <c:scatterStyle val="smoothMarker"/>
        <c:varyColors val="0"/>
        <c:ser>
          <c:idx val="0"/>
          <c:order val="0"/>
          <c:spPr>
            <a:ln w="19050" cap="rnd">
              <a:solidFill>
                <a:srgbClr val="7030A0"/>
              </a:solidFill>
              <a:round/>
            </a:ln>
            <a:effectLst/>
          </c:spPr>
          <c:marker>
            <c:symbol val="circle"/>
            <c:size val="5"/>
            <c:spPr>
              <a:solidFill>
                <a:srgbClr val="7030A0"/>
              </a:solidFill>
              <a:ln w="9525">
                <a:solidFill>
                  <a:srgbClr val="7030A0"/>
                </a:solidFill>
              </a:ln>
              <a:effectLst/>
            </c:spPr>
          </c:marker>
          <c:xVal>
            <c:numRef>
              <c:f>PR_redone!$A$2:$A$88</c:f>
              <c:numCache>
                <c:formatCode>General</c:formatCode>
                <c:ptCount val="87"/>
                <c:pt idx="0">
                  <c:v>1</c:v>
                </c:pt>
                <c:pt idx="1">
                  <c:v>0.97515094999999996</c:v>
                </c:pt>
                <c:pt idx="2">
                  <c:v>0.93845796999999997</c:v>
                </c:pt>
                <c:pt idx="3">
                  <c:v>0.90710636</c:v>
                </c:pt>
                <c:pt idx="4">
                  <c:v>0.88248954999999996</c:v>
                </c:pt>
                <c:pt idx="5">
                  <c:v>0.83999071000000003</c:v>
                </c:pt>
                <c:pt idx="6">
                  <c:v>0.81165814999999997</c:v>
                </c:pt>
                <c:pt idx="7">
                  <c:v>0.78750580999999997</c:v>
                </c:pt>
                <c:pt idx="8">
                  <c:v>0.76985601000000004</c:v>
                </c:pt>
                <c:pt idx="9">
                  <c:v>0.75406410000000001</c:v>
                </c:pt>
                <c:pt idx="10">
                  <c:v>0.73269856</c:v>
                </c:pt>
                <c:pt idx="11">
                  <c:v>0.71830004999999997</c:v>
                </c:pt>
                <c:pt idx="12">
                  <c:v>0.70483046999999999</c:v>
                </c:pt>
                <c:pt idx="13">
                  <c:v>0.69461216999999997</c:v>
                </c:pt>
                <c:pt idx="14">
                  <c:v>0.68160706000000004</c:v>
                </c:pt>
                <c:pt idx="15">
                  <c:v>0.66465397000000004</c:v>
                </c:pt>
                <c:pt idx="16">
                  <c:v>0.64746864999999998</c:v>
                </c:pt>
                <c:pt idx="17">
                  <c:v>0.63028333000000003</c:v>
                </c:pt>
                <c:pt idx="18">
                  <c:v>0.61472364000000002</c:v>
                </c:pt>
                <c:pt idx="19">
                  <c:v>0.60102182999999998</c:v>
                </c:pt>
                <c:pt idx="20">
                  <c:v>0.58476543999999997</c:v>
                </c:pt>
                <c:pt idx="21">
                  <c:v>0.56850906000000001</c:v>
                </c:pt>
                <c:pt idx="22">
                  <c:v>0.55225267</c:v>
                </c:pt>
                <c:pt idx="23">
                  <c:v>0.53344170999999996</c:v>
                </c:pt>
                <c:pt idx="24">
                  <c:v>0.51277287999999999</c:v>
                </c:pt>
                <c:pt idx="25">
                  <c:v>0.49489084999999999</c:v>
                </c:pt>
                <c:pt idx="26">
                  <c:v>0.47724105999999999</c:v>
                </c:pt>
                <c:pt idx="27">
                  <c:v>0.46098466999999999</c:v>
                </c:pt>
                <c:pt idx="28">
                  <c:v>0.44797956</c:v>
                </c:pt>
                <c:pt idx="29">
                  <c:v>0.43265210999999998</c:v>
                </c:pt>
                <c:pt idx="30">
                  <c:v>0.42057593999999998</c:v>
                </c:pt>
                <c:pt idx="31">
                  <c:v>0.40640966000000001</c:v>
                </c:pt>
                <c:pt idx="32">
                  <c:v>0.39363679000000001</c:v>
                </c:pt>
                <c:pt idx="33">
                  <c:v>0.38063167999999997</c:v>
                </c:pt>
                <c:pt idx="34">
                  <c:v>0.36716209999999999</c:v>
                </c:pt>
                <c:pt idx="35">
                  <c:v>0.35508592999999999</c:v>
                </c:pt>
                <c:pt idx="36">
                  <c:v>0.34300975</c:v>
                </c:pt>
                <c:pt idx="37">
                  <c:v>0.33070135000000001</c:v>
                </c:pt>
                <c:pt idx="38">
                  <c:v>0.31978634</c:v>
                </c:pt>
                <c:pt idx="39">
                  <c:v>0.30794241</c:v>
                </c:pt>
                <c:pt idx="40">
                  <c:v>0.29307941999999998</c:v>
                </c:pt>
                <c:pt idx="41">
                  <c:v>0.28216442000000003</c:v>
                </c:pt>
                <c:pt idx="42">
                  <c:v>0.26985600999999998</c:v>
                </c:pt>
                <c:pt idx="43">
                  <c:v>0.25847653999999998</c:v>
                </c:pt>
                <c:pt idx="44">
                  <c:v>0.24825823999999999</c:v>
                </c:pt>
                <c:pt idx="45">
                  <c:v>0.23478867</c:v>
                </c:pt>
                <c:pt idx="46">
                  <c:v>0.22596377000000001</c:v>
                </c:pt>
                <c:pt idx="47">
                  <c:v>0.21760334000000001</c:v>
                </c:pt>
                <c:pt idx="48">
                  <c:v>0.20784950999999999</c:v>
                </c:pt>
                <c:pt idx="49">
                  <c:v>0.19693451000000001</c:v>
                </c:pt>
                <c:pt idx="50">
                  <c:v>0.18601951</c:v>
                </c:pt>
                <c:pt idx="51">
                  <c:v>0.17510450999999999</c:v>
                </c:pt>
                <c:pt idx="52">
                  <c:v>0.16465397000000001</c:v>
                </c:pt>
                <c:pt idx="53">
                  <c:v>0.15234555999999999</c:v>
                </c:pt>
                <c:pt idx="54">
                  <c:v>0.14468184000000001</c:v>
                </c:pt>
                <c:pt idx="55">
                  <c:v>0.13237342999999999</c:v>
                </c:pt>
                <c:pt idx="56">
                  <c:v>0.11913609</c:v>
                </c:pt>
                <c:pt idx="57">
                  <c:v>0.10938226</c:v>
                </c:pt>
                <c:pt idx="58">
                  <c:v>9.8931720000000001E-2</c:v>
                </c:pt>
                <c:pt idx="59">
                  <c:v>9.2429170000000005E-2</c:v>
                </c:pt>
                <c:pt idx="60">
                  <c:v>8.2443100000000005E-2</c:v>
                </c:pt>
                <c:pt idx="61">
                  <c:v>7.6172779999999995E-2</c:v>
                </c:pt>
                <c:pt idx="62">
                  <c:v>6.7580119999999994E-2</c:v>
                </c:pt>
                <c:pt idx="63">
                  <c:v>6.1309799999999998E-2</c:v>
                </c:pt>
                <c:pt idx="64">
                  <c:v>5.3878309999999999E-2</c:v>
                </c:pt>
                <c:pt idx="65">
                  <c:v>4.5517879999999997E-2</c:v>
                </c:pt>
                <c:pt idx="66">
                  <c:v>3.9479800000000002E-2</c:v>
                </c:pt>
                <c:pt idx="67">
                  <c:v>3.5764049999999999E-2</c:v>
                </c:pt>
                <c:pt idx="68">
                  <c:v>3.111937E-2</c:v>
                </c:pt>
                <c:pt idx="69">
                  <c:v>2.5313519999999999E-2</c:v>
                </c:pt>
                <c:pt idx="70">
                  <c:v>2.2758939999999998E-2</c:v>
                </c:pt>
                <c:pt idx="71">
                  <c:v>1.811426E-2</c:v>
                </c:pt>
                <c:pt idx="72">
                  <c:v>1.393405E-2</c:v>
                </c:pt>
                <c:pt idx="73">
                  <c:v>1.1379469999999999E-2</c:v>
                </c:pt>
                <c:pt idx="74">
                  <c:v>9.5215999999999999E-3</c:v>
                </c:pt>
                <c:pt idx="75">
                  <c:v>7.1992599999999999E-3</c:v>
                </c:pt>
                <c:pt idx="76">
                  <c:v>5.3413799999999997E-3</c:v>
                </c:pt>
                <c:pt idx="77">
                  <c:v>4.1802100000000002E-3</c:v>
                </c:pt>
                <c:pt idx="78">
                  <c:v>2.7868099999999998E-3</c:v>
                </c:pt>
                <c:pt idx="79">
                  <c:v>2.32234E-3</c:v>
                </c:pt>
                <c:pt idx="80">
                  <c:v>1.16117E-3</c:v>
                </c:pt>
                <c:pt idx="81">
                  <c:v>9.2893999999999995E-4</c:v>
                </c:pt>
                <c:pt idx="82">
                  <c:v>6.9669999999999997E-4</c:v>
                </c:pt>
                <c:pt idx="83">
                  <c:v>6.9669999999999997E-4</c:v>
                </c:pt>
                <c:pt idx="84">
                  <c:v>2.3222999999999999E-4</c:v>
                </c:pt>
                <c:pt idx="85">
                  <c:v>2.3222999999999999E-4</c:v>
                </c:pt>
                <c:pt idx="86">
                  <c:v>2.3222999999999999E-4</c:v>
                </c:pt>
              </c:numCache>
            </c:numRef>
          </c:xVal>
          <c:yVal>
            <c:numRef>
              <c:f>PR_redone!$B$2:$B$88</c:f>
              <c:numCache>
                <c:formatCode>General</c:formatCode>
                <c:ptCount val="87"/>
                <c:pt idx="0">
                  <c:v>7.2168399999999994E-2</c:v>
                </c:pt>
                <c:pt idx="1">
                  <c:v>0.10635765</c:v>
                </c:pt>
                <c:pt idx="2">
                  <c:v>0.13470449000000001</c:v>
                </c:pt>
                <c:pt idx="3">
                  <c:v>0.15838131999999999</c:v>
                </c:pt>
                <c:pt idx="4">
                  <c:v>0.17927065</c:v>
                </c:pt>
                <c:pt idx="5">
                  <c:v>0.20289449000000001</c:v>
                </c:pt>
                <c:pt idx="6">
                  <c:v>0.22471548999999999</c:v>
                </c:pt>
                <c:pt idx="7">
                  <c:v>0.24256079999999999</c:v>
                </c:pt>
                <c:pt idx="8">
                  <c:v>0.25531422999999998</c:v>
                </c:pt>
                <c:pt idx="9">
                  <c:v>0.26621299999999998</c:v>
                </c:pt>
                <c:pt idx="10">
                  <c:v>0.28064401</c:v>
                </c:pt>
                <c:pt idx="11">
                  <c:v>0.29118810000000001</c:v>
                </c:pt>
                <c:pt idx="12">
                  <c:v>0.29919163999999998</c:v>
                </c:pt>
                <c:pt idx="13">
                  <c:v>0.30831872999999999</c:v>
                </c:pt>
                <c:pt idx="14">
                  <c:v>0.31457663000000002</c:v>
                </c:pt>
                <c:pt idx="15">
                  <c:v>0.32175378999999998</c:v>
                </c:pt>
                <c:pt idx="16">
                  <c:v>0.33127375999999997</c:v>
                </c:pt>
                <c:pt idx="17">
                  <c:v>0.33886876999999999</c:v>
                </c:pt>
                <c:pt idx="18">
                  <c:v>0.34529089000000002</c:v>
                </c:pt>
                <c:pt idx="19">
                  <c:v>0.35239651</c:v>
                </c:pt>
                <c:pt idx="20">
                  <c:v>0.35741661000000002</c:v>
                </c:pt>
                <c:pt idx="21">
                  <c:v>0.36390664</c:v>
                </c:pt>
                <c:pt idx="22">
                  <c:v>0.37115654999999997</c:v>
                </c:pt>
                <c:pt idx="23">
                  <c:v>0.37866799000000001</c:v>
                </c:pt>
                <c:pt idx="24">
                  <c:v>0.38818564999999999</c:v>
                </c:pt>
                <c:pt idx="25">
                  <c:v>0.39587591</c:v>
                </c:pt>
                <c:pt idx="26">
                  <c:v>0.4030202</c:v>
                </c:pt>
                <c:pt idx="27">
                  <c:v>0.41029350999999997</c:v>
                </c:pt>
                <c:pt idx="28">
                  <c:v>0.41962148999999999</c:v>
                </c:pt>
                <c:pt idx="29">
                  <c:v>0.42758779000000002</c:v>
                </c:pt>
                <c:pt idx="30">
                  <c:v>0.43659595000000001</c:v>
                </c:pt>
                <c:pt idx="31">
                  <c:v>0.44677049000000002</c:v>
                </c:pt>
                <c:pt idx="32">
                  <c:v>0.45103778999999999</c:v>
                </c:pt>
                <c:pt idx="33">
                  <c:v>0.45654595999999997</c:v>
                </c:pt>
                <c:pt idx="34">
                  <c:v>0.46390845000000003</c:v>
                </c:pt>
                <c:pt idx="35">
                  <c:v>0.47104128000000001</c:v>
                </c:pt>
                <c:pt idx="36">
                  <c:v>0.47783889000000002</c:v>
                </c:pt>
                <c:pt idx="37">
                  <c:v>0.48091861000000002</c:v>
                </c:pt>
                <c:pt idx="38">
                  <c:v>0.48933902000000001</c:v>
                </c:pt>
                <c:pt idx="39">
                  <c:v>0.49129307</c:v>
                </c:pt>
                <c:pt idx="40">
                  <c:v>0.4920078</c:v>
                </c:pt>
                <c:pt idx="41">
                  <c:v>0.49652636</c:v>
                </c:pt>
                <c:pt idx="42">
                  <c:v>0.50086207000000005</c:v>
                </c:pt>
                <c:pt idx="43">
                  <c:v>0.50775546999999999</c:v>
                </c:pt>
                <c:pt idx="44">
                  <c:v>0.51692455999999998</c:v>
                </c:pt>
                <c:pt idx="45">
                  <c:v>0.52302121000000001</c:v>
                </c:pt>
                <c:pt idx="46">
                  <c:v>0.53111354</c:v>
                </c:pt>
                <c:pt idx="47">
                  <c:v>0.54130560000000005</c:v>
                </c:pt>
                <c:pt idx="48">
                  <c:v>0.55383663000000005</c:v>
                </c:pt>
                <c:pt idx="49">
                  <c:v>0.56270737000000004</c:v>
                </c:pt>
                <c:pt idx="50">
                  <c:v>0.56848829000000001</c:v>
                </c:pt>
                <c:pt idx="51">
                  <c:v>0.57513349000000002</c:v>
                </c:pt>
                <c:pt idx="52">
                  <c:v>0.58114754000000002</c:v>
                </c:pt>
                <c:pt idx="53">
                  <c:v>0.58156028000000004</c:v>
                </c:pt>
                <c:pt idx="54">
                  <c:v>0.58169934999999995</c:v>
                </c:pt>
                <c:pt idx="55">
                  <c:v>0.58521561</c:v>
                </c:pt>
                <c:pt idx="56">
                  <c:v>0.58695651999999998</c:v>
                </c:pt>
                <c:pt idx="57">
                  <c:v>0.59923663999999999</c:v>
                </c:pt>
                <c:pt idx="58">
                  <c:v>0.6</c:v>
                </c:pt>
                <c:pt idx="59">
                  <c:v>0.60763358999999995</c:v>
                </c:pt>
                <c:pt idx="60">
                  <c:v>0.59865093000000003</c:v>
                </c:pt>
                <c:pt idx="61">
                  <c:v>0.60405156999999998</c:v>
                </c:pt>
                <c:pt idx="62">
                  <c:v>0.58787878999999998</c:v>
                </c:pt>
                <c:pt idx="63">
                  <c:v>0.58928570999999996</c:v>
                </c:pt>
                <c:pt idx="64">
                  <c:v>0.57711442999999996</c:v>
                </c:pt>
                <c:pt idx="65">
                  <c:v>0.55681818000000005</c:v>
                </c:pt>
                <c:pt idx="66">
                  <c:v>0.56478404999999998</c:v>
                </c:pt>
                <c:pt idx="67">
                  <c:v>0.58113208000000005</c:v>
                </c:pt>
                <c:pt idx="68">
                  <c:v>0.56540084000000002</c:v>
                </c:pt>
                <c:pt idx="69">
                  <c:v>0.55329949</c:v>
                </c:pt>
                <c:pt idx="70">
                  <c:v>0.56321838999999996</c:v>
                </c:pt>
                <c:pt idx="71">
                  <c:v>0.53793102999999998</c:v>
                </c:pt>
                <c:pt idx="72">
                  <c:v>0.52173913000000005</c:v>
                </c:pt>
                <c:pt idx="73">
                  <c:v>0.49494948999999999</c:v>
                </c:pt>
                <c:pt idx="74">
                  <c:v>0.5</c:v>
                </c:pt>
                <c:pt idx="75">
                  <c:v>0.47692308</c:v>
                </c:pt>
                <c:pt idx="76">
                  <c:v>0.46938775999999999</c:v>
                </c:pt>
                <c:pt idx="77">
                  <c:v>0.43902438999999999</c:v>
                </c:pt>
                <c:pt idx="78">
                  <c:v>0.375</c:v>
                </c:pt>
                <c:pt idx="79">
                  <c:v>0.43478261000000001</c:v>
                </c:pt>
                <c:pt idx="80">
                  <c:v>0.38461538000000001</c:v>
                </c:pt>
                <c:pt idx="81">
                  <c:v>0.4</c:v>
                </c:pt>
                <c:pt idx="82">
                  <c:v>0.42857142999999998</c:v>
                </c:pt>
                <c:pt idx="83">
                  <c:v>0.5</c:v>
                </c:pt>
                <c:pt idx="84">
                  <c:v>0.33333332999999998</c:v>
                </c:pt>
                <c:pt idx="85">
                  <c:v>0.5</c:v>
                </c:pt>
                <c:pt idx="86">
                  <c:v>1</c:v>
                </c:pt>
              </c:numCache>
            </c:numRef>
          </c:yVal>
          <c:smooth val="1"/>
          <c:extLst>
            <c:ext xmlns:c16="http://schemas.microsoft.com/office/drawing/2014/chart" uri="{C3380CC4-5D6E-409C-BE32-E72D297353CC}">
              <c16:uniqueId val="{00000000-363D-4BF7-B31D-8AB02497C0C2}"/>
            </c:ext>
          </c:extLst>
        </c:ser>
        <c:ser>
          <c:idx val="1"/>
          <c:order val="1"/>
          <c:spPr>
            <a:ln w="19050" cap="rnd">
              <a:solidFill>
                <a:schemeClr val="tx2"/>
              </a:solidFill>
              <a:round/>
            </a:ln>
            <a:effectLst/>
          </c:spPr>
          <c:marker>
            <c:symbol val="circle"/>
            <c:size val="5"/>
            <c:spPr>
              <a:solidFill>
                <a:schemeClr val="tx2"/>
              </a:solidFill>
              <a:ln w="9525">
                <a:solidFill>
                  <a:schemeClr val="tx1"/>
                </a:solidFill>
              </a:ln>
              <a:effectLst/>
            </c:spPr>
          </c:marker>
          <c:xVal>
            <c:numRef>
              <c:f>PR_redone!$C$2:$C$88</c:f>
              <c:numCache>
                <c:formatCode>General</c:formatCode>
                <c:ptCount val="87"/>
                <c:pt idx="0">
                  <c:v>7.2168399999999994E-2</c:v>
                </c:pt>
                <c:pt idx="1">
                  <c:v>0.10417781</c:v>
                </c:pt>
                <c:pt idx="2">
                  <c:v>0.14012846000000001</c:v>
                </c:pt>
                <c:pt idx="3">
                  <c:v>0.18545286</c:v>
                </c:pt>
                <c:pt idx="4">
                  <c:v>0.22965761000000001</c:v>
                </c:pt>
                <c:pt idx="5">
                  <c:v>0.26419524999999999</c:v>
                </c:pt>
                <c:pt idx="6">
                  <c:v>0.29394999999999999</c:v>
                </c:pt>
                <c:pt idx="7">
                  <c:v>0.31902288000000001</c:v>
                </c:pt>
                <c:pt idx="8">
                  <c:v>0.34808770999999999</c:v>
                </c:pt>
                <c:pt idx="9">
                  <c:v>0.36888151000000002</c:v>
                </c:pt>
                <c:pt idx="10">
                  <c:v>0.38794030000000002</c:v>
                </c:pt>
                <c:pt idx="11">
                  <c:v>0.40306445000000002</c:v>
                </c:pt>
                <c:pt idx="12">
                  <c:v>0.41865131999999999</c:v>
                </c:pt>
                <c:pt idx="13">
                  <c:v>0.43039572999999998</c:v>
                </c:pt>
                <c:pt idx="14">
                  <c:v>0.44376008</c:v>
                </c:pt>
                <c:pt idx="15">
                  <c:v>0.45258358999999998</c:v>
                </c:pt>
                <c:pt idx="16">
                  <c:v>0.46547884</c:v>
                </c:pt>
                <c:pt idx="17">
                  <c:v>0.47635640000000001</c:v>
                </c:pt>
                <c:pt idx="18">
                  <c:v>0.48585148</c:v>
                </c:pt>
                <c:pt idx="19">
                  <c:v>0.49292286000000002</c:v>
                </c:pt>
                <c:pt idx="20">
                  <c:v>0.50146252000000002</c:v>
                </c:pt>
                <c:pt idx="21">
                  <c:v>0.51036172000000002</c:v>
                </c:pt>
                <c:pt idx="22">
                  <c:v>0.51538761</c:v>
                </c:pt>
                <c:pt idx="23">
                  <c:v>0.52583100000000005</c:v>
                </c:pt>
                <c:pt idx="24">
                  <c:v>0.53330584000000003</c:v>
                </c:pt>
                <c:pt idx="25">
                  <c:v>0.54190537000000005</c:v>
                </c:pt>
                <c:pt idx="26">
                  <c:v>0.54895561000000004</c:v>
                </c:pt>
                <c:pt idx="27">
                  <c:v>0.55635062999999996</c:v>
                </c:pt>
                <c:pt idx="28">
                  <c:v>0.56019262000000003</c:v>
                </c:pt>
                <c:pt idx="29">
                  <c:v>0.56462263999999995</c:v>
                </c:pt>
                <c:pt idx="30">
                  <c:v>0.57194679999999998</c:v>
                </c:pt>
                <c:pt idx="31">
                  <c:v>0.57761821999999996</c:v>
                </c:pt>
                <c:pt idx="32">
                  <c:v>0.58259324999999995</c:v>
                </c:pt>
                <c:pt idx="33">
                  <c:v>0.58935559999999998</c:v>
                </c:pt>
                <c:pt idx="34">
                  <c:v>0.59560793000000001</c:v>
                </c:pt>
                <c:pt idx="35">
                  <c:v>0.60076987000000004</c:v>
                </c:pt>
                <c:pt idx="36">
                  <c:v>0.60647887</c:v>
                </c:pt>
                <c:pt idx="37">
                  <c:v>0.61316397</c:v>
                </c:pt>
                <c:pt idx="38">
                  <c:v>0.61675051999999997</c:v>
                </c:pt>
                <c:pt idx="39">
                  <c:v>0.62427569000000005</c:v>
                </c:pt>
                <c:pt idx="40">
                  <c:v>0.62973396000000004</c:v>
                </c:pt>
                <c:pt idx="41">
                  <c:v>0.63571659999999997</c:v>
                </c:pt>
                <c:pt idx="42">
                  <c:v>0.64407345999999999</c:v>
                </c:pt>
                <c:pt idx="43">
                  <c:v>0.64746464000000004</c:v>
                </c:pt>
                <c:pt idx="44">
                  <c:v>0.65368272000000005</c:v>
                </c:pt>
                <c:pt idx="45">
                  <c:v>0.66106646999999996</c:v>
                </c:pt>
                <c:pt idx="46">
                  <c:v>0.66767257999999996</c:v>
                </c:pt>
                <c:pt idx="47">
                  <c:v>0.67394695999999998</c:v>
                </c:pt>
                <c:pt idx="48">
                  <c:v>0.67946645000000006</c:v>
                </c:pt>
                <c:pt idx="49">
                  <c:v>0.68482328000000003</c:v>
                </c:pt>
                <c:pt idx="50">
                  <c:v>0.69122055999999998</c:v>
                </c:pt>
                <c:pt idx="51">
                  <c:v>0.69711752000000005</c:v>
                </c:pt>
                <c:pt idx="52">
                  <c:v>0.70280202000000003</c:v>
                </c:pt>
                <c:pt idx="53">
                  <c:v>0.70869150000000003</c:v>
                </c:pt>
                <c:pt idx="54">
                  <c:v>0.70941003999999996</c:v>
                </c:pt>
                <c:pt idx="55">
                  <c:v>0.71630490000000002</c:v>
                </c:pt>
                <c:pt idx="56">
                  <c:v>0.72056514999999999</c:v>
                </c:pt>
                <c:pt idx="57">
                  <c:v>0.7269293</c:v>
                </c:pt>
                <c:pt idx="58">
                  <c:v>0.73166666999999996</c:v>
                </c:pt>
                <c:pt idx="59">
                  <c:v>0.73443745999999999</c:v>
                </c:pt>
                <c:pt idx="60">
                  <c:v>0.73861619999999995</c:v>
                </c:pt>
                <c:pt idx="61">
                  <c:v>0.74448528999999997</c:v>
                </c:pt>
                <c:pt idx="62">
                  <c:v>0.74669187000000004</c:v>
                </c:pt>
                <c:pt idx="63">
                  <c:v>0.75128866000000005</c:v>
                </c:pt>
                <c:pt idx="64">
                  <c:v>0.75579087</c:v>
                </c:pt>
                <c:pt idx="65">
                  <c:v>0.75770020999999999</c:v>
                </c:pt>
                <c:pt idx="66">
                  <c:v>0.76160338000000005</c:v>
                </c:pt>
                <c:pt idx="67">
                  <c:v>0.76928622999999996</c:v>
                </c:pt>
                <c:pt idx="68">
                  <c:v>0.77208611999999999</c:v>
                </c:pt>
                <c:pt idx="69">
                  <c:v>0.77837422999999994</c:v>
                </c:pt>
                <c:pt idx="70">
                  <c:v>0.78492063000000001</c:v>
                </c:pt>
                <c:pt idx="71">
                  <c:v>0.79194078999999995</c:v>
                </c:pt>
                <c:pt idx="72">
                  <c:v>0.79829059999999996</c:v>
                </c:pt>
                <c:pt idx="73">
                  <c:v>0.80459769999999997</c:v>
                </c:pt>
                <c:pt idx="74">
                  <c:v>0.80786824999999995</c:v>
                </c:pt>
                <c:pt idx="75">
                  <c:v>0.80663507000000001</c:v>
                </c:pt>
                <c:pt idx="76">
                  <c:v>0.81496062999999996</c:v>
                </c:pt>
                <c:pt idx="77">
                  <c:v>0.81688707999999999</c:v>
                </c:pt>
                <c:pt idx="78">
                  <c:v>0.81751054999999995</c:v>
                </c:pt>
                <c:pt idx="79">
                  <c:v>0.82256298000000005</c:v>
                </c:pt>
                <c:pt idx="80">
                  <c:v>0.82879818999999999</c:v>
                </c:pt>
                <c:pt idx="81">
                  <c:v>0.83962263999999998</c:v>
                </c:pt>
                <c:pt idx="82">
                  <c:v>0.84063259999999995</c:v>
                </c:pt>
                <c:pt idx="83">
                  <c:v>0.85568327</c:v>
                </c:pt>
                <c:pt idx="84">
                  <c:v>0.86077643999999998</c:v>
                </c:pt>
                <c:pt idx="85">
                  <c:v>0.86095505999999999</c:v>
                </c:pt>
                <c:pt idx="86">
                  <c:v>0.87611939999999999</c:v>
                </c:pt>
              </c:numCache>
            </c:numRef>
          </c:xVal>
          <c:yVal>
            <c:numRef>
              <c:f>PR_redone!$D$2:$D$88</c:f>
              <c:numCache>
                <c:formatCode>General</c:formatCode>
                <c:ptCount val="87"/>
                <c:pt idx="0">
                  <c:v>1</c:v>
                </c:pt>
                <c:pt idx="1">
                  <c:v>0.99489084999999999</c:v>
                </c:pt>
                <c:pt idx="2">
                  <c:v>0.96771945999999998</c:v>
                </c:pt>
                <c:pt idx="3">
                  <c:v>0.92963306999999995</c:v>
                </c:pt>
                <c:pt idx="4">
                  <c:v>0.88945657</c:v>
                </c:pt>
                <c:pt idx="5">
                  <c:v>0.86228517999999998</c:v>
                </c:pt>
                <c:pt idx="6">
                  <c:v>0.83836507000000005</c:v>
                </c:pt>
                <c:pt idx="7">
                  <c:v>0.81281932000000001</c:v>
                </c:pt>
                <c:pt idx="8">
                  <c:v>0.79261495999999998</c:v>
                </c:pt>
                <c:pt idx="9">
                  <c:v>0.77357176000000005</c:v>
                </c:pt>
                <c:pt idx="10">
                  <c:v>0.75452856000000001</c:v>
                </c:pt>
                <c:pt idx="11">
                  <c:v>0.73920110999999999</c:v>
                </c:pt>
                <c:pt idx="12">
                  <c:v>0.72666047</c:v>
                </c:pt>
                <c:pt idx="13">
                  <c:v>0.71226195999999997</c:v>
                </c:pt>
                <c:pt idx="14">
                  <c:v>0.70274035999999995</c:v>
                </c:pt>
                <c:pt idx="15">
                  <c:v>0.69159313</c:v>
                </c:pt>
                <c:pt idx="16">
                  <c:v>0.67951695000000001</c:v>
                </c:pt>
                <c:pt idx="17">
                  <c:v>0.66674407999999996</c:v>
                </c:pt>
                <c:pt idx="18">
                  <c:v>0.65791918000000005</c:v>
                </c:pt>
                <c:pt idx="19">
                  <c:v>0.64700418000000004</c:v>
                </c:pt>
                <c:pt idx="20">
                  <c:v>0.63701810999999997</c:v>
                </c:pt>
                <c:pt idx="21">
                  <c:v>0.62912215999999999</c:v>
                </c:pt>
                <c:pt idx="22">
                  <c:v>0.61449140999999996</c:v>
                </c:pt>
                <c:pt idx="23">
                  <c:v>0.60984673</c:v>
                </c:pt>
                <c:pt idx="24">
                  <c:v>0.60055736000000004</c:v>
                </c:pt>
                <c:pt idx="25">
                  <c:v>0.59312587000000005</c:v>
                </c:pt>
                <c:pt idx="26">
                  <c:v>0.58592661000000001</c:v>
                </c:pt>
                <c:pt idx="27">
                  <c:v>0.57779842000000003</c:v>
                </c:pt>
                <c:pt idx="28">
                  <c:v>0.56734788999999997</c:v>
                </c:pt>
                <c:pt idx="29">
                  <c:v>0.55596842000000002</c:v>
                </c:pt>
                <c:pt idx="30">
                  <c:v>0.54923363000000003</c:v>
                </c:pt>
                <c:pt idx="31">
                  <c:v>0.54180214000000004</c:v>
                </c:pt>
                <c:pt idx="32">
                  <c:v>0.53320948000000001</c:v>
                </c:pt>
                <c:pt idx="33">
                  <c:v>0.52461681000000004</c:v>
                </c:pt>
                <c:pt idx="34">
                  <c:v>0.51648861999999995</c:v>
                </c:pt>
                <c:pt idx="35">
                  <c:v>0.50743148999999999</c:v>
                </c:pt>
                <c:pt idx="36">
                  <c:v>0.5</c:v>
                </c:pt>
                <c:pt idx="37">
                  <c:v>0.49326521000000001</c:v>
                </c:pt>
                <c:pt idx="38">
                  <c:v>0.48397584999999999</c:v>
                </c:pt>
                <c:pt idx="39">
                  <c:v>0.47538319000000001</c:v>
                </c:pt>
                <c:pt idx="40">
                  <c:v>0.46725498999999998</c:v>
                </c:pt>
                <c:pt idx="41">
                  <c:v>0.45633998999999997</c:v>
                </c:pt>
                <c:pt idx="42">
                  <c:v>0.44797956</c:v>
                </c:pt>
                <c:pt idx="43">
                  <c:v>0.43590339</c:v>
                </c:pt>
                <c:pt idx="44">
                  <c:v>0.42870413000000002</c:v>
                </c:pt>
                <c:pt idx="45">
                  <c:v>0.42034370999999998</c:v>
                </c:pt>
                <c:pt idx="46">
                  <c:v>0.41105434000000002</c:v>
                </c:pt>
                <c:pt idx="47">
                  <c:v>0.40130051</c:v>
                </c:pt>
                <c:pt idx="48">
                  <c:v>0.39038550999999999</c:v>
                </c:pt>
                <c:pt idx="49">
                  <c:v>0.38248955000000001</c:v>
                </c:pt>
                <c:pt idx="50">
                  <c:v>0.37482581999999998</c:v>
                </c:pt>
                <c:pt idx="51">
                  <c:v>0.36507199000000001</c:v>
                </c:pt>
                <c:pt idx="52">
                  <c:v>0.35531815999999999</c:v>
                </c:pt>
                <c:pt idx="53">
                  <c:v>0.34463538999999999</c:v>
                </c:pt>
                <c:pt idx="54">
                  <c:v>0.3379006</c:v>
                </c:pt>
                <c:pt idx="55">
                  <c:v>0.32954018000000002</c:v>
                </c:pt>
                <c:pt idx="56">
                  <c:v>0.31978634</c:v>
                </c:pt>
                <c:pt idx="57">
                  <c:v>0.31281932000000001</c:v>
                </c:pt>
                <c:pt idx="58">
                  <c:v>0.30585230000000002</c:v>
                </c:pt>
                <c:pt idx="59">
                  <c:v>0.29865303999999998</c:v>
                </c:pt>
                <c:pt idx="60">
                  <c:v>0.29006038000000001</c:v>
                </c:pt>
                <c:pt idx="61">
                  <c:v>0.28216442000000003</c:v>
                </c:pt>
                <c:pt idx="62">
                  <c:v>0.27519739999999998</c:v>
                </c:pt>
                <c:pt idx="63">
                  <c:v>0.27078495000000002</c:v>
                </c:pt>
                <c:pt idx="64">
                  <c:v>0.26521133000000002</c:v>
                </c:pt>
                <c:pt idx="65">
                  <c:v>0.25708313999999999</c:v>
                </c:pt>
                <c:pt idx="66">
                  <c:v>0.25150951999999999</c:v>
                </c:pt>
                <c:pt idx="67">
                  <c:v>0.24779377999999999</c:v>
                </c:pt>
                <c:pt idx="68">
                  <c:v>0.24152346</c:v>
                </c:pt>
                <c:pt idx="69">
                  <c:v>0.2357176</c:v>
                </c:pt>
                <c:pt idx="70">
                  <c:v>0.22967952</c:v>
                </c:pt>
                <c:pt idx="71">
                  <c:v>0.22364143</c:v>
                </c:pt>
                <c:pt idx="72">
                  <c:v>0.21690664000000001</c:v>
                </c:pt>
                <c:pt idx="73">
                  <c:v>0.21133302000000001</c:v>
                </c:pt>
                <c:pt idx="74">
                  <c:v>0.20506269999999999</c:v>
                </c:pt>
                <c:pt idx="75">
                  <c:v>0.19763121</c:v>
                </c:pt>
                <c:pt idx="76">
                  <c:v>0.19228982999999999</c:v>
                </c:pt>
                <c:pt idx="77">
                  <c:v>0.18648397999999999</c:v>
                </c:pt>
                <c:pt idx="78">
                  <c:v>0.17998142</c:v>
                </c:pt>
                <c:pt idx="79">
                  <c:v>0.1744078</c:v>
                </c:pt>
                <c:pt idx="80">
                  <c:v>0.16976311999999999</c:v>
                </c:pt>
                <c:pt idx="81">
                  <c:v>0.16535067000000001</c:v>
                </c:pt>
                <c:pt idx="82">
                  <c:v>0.16047375999999999</c:v>
                </c:pt>
                <c:pt idx="83">
                  <c:v>0.15559683999999999</c:v>
                </c:pt>
                <c:pt idx="84">
                  <c:v>0.14932651999999999</c:v>
                </c:pt>
                <c:pt idx="85">
                  <c:v>0.1423595</c:v>
                </c:pt>
                <c:pt idx="86">
                  <c:v>0.13632141</c:v>
                </c:pt>
              </c:numCache>
            </c:numRef>
          </c:yVal>
          <c:smooth val="1"/>
          <c:extLst>
            <c:ext xmlns:c16="http://schemas.microsoft.com/office/drawing/2014/chart" uri="{C3380CC4-5D6E-409C-BE32-E72D297353CC}">
              <c16:uniqueId val="{00000001-363D-4BF7-B31D-8AB02497C0C2}"/>
            </c:ext>
          </c:extLst>
        </c:ser>
        <c:ser>
          <c:idx val="2"/>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PR_redone!$E$2:$E$88</c:f>
              <c:numCache>
                <c:formatCode>General</c:formatCode>
                <c:ptCount val="87"/>
                <c:pt idx="0">
                  <c:v>7.2168399999999994E-2</c:v>
                </c:pt>
                <c:pt idx="1">
                  <c:v>8.6362350000000004E-2</c:v>
                </c:pt>
                <c:pt idx="2">
                  <c:v>9.2828850000000004E-2</c:v>
                </c:pt>
                <c:pt idx="3">
                  <c:v>0.10061602</c:v>
                </c:pt>
                <c:pt idx="4">
                  <c:v>0.10945104</c:v>
                </c:pt>
                <c:pt idx="5">
                  <c:v>0.11901007</c:v>
                </c:pt>
                <c:pt idx="6">
                  <c:v>0.12878574000000001</c:v>
                </c:pt>
                <c:pt idx="7">
                  <c:v>0.13863644</c:v>
                </c:pt>
                <c:pt idx="8">
                  <c:v>0.14825184999999999</c:v>
                </c:pt>
                <c:pt idx="9">
                  <c:v>0.15825706</c:v>
                </c:pt>
                <c:pt idx="10">
                  <c:v>0.16821147</c:v>
                </c:pt>
                <c:pt idx="11">
                  <c:v>0.17776755</c:v>
                </c:pt>
                <c:pt idx="12">
                  <c:v>0.18720379000000001</c:v>
                </c:pt>
                <c:pt idx="13">
                  <c:v>0.19810321</c:v>
                </c:pt>
                <c:pt idx="14">
                  <c:v>0.20848875</c:v>
                </c:pt>
                <c:pt idx="15">
                  <c:v>0.21855261000000001</c:v>
                </c:pt>
                <c:pt idx="16">
                  <c:v>0.22789595000000001</c:v>
                </c:pt>
                <c:pt idx="17">
                  <c:v>0.23930691000000001</c:v>
                </c:pt>
                <c:pt idx="18">
                  <c:v>0.25036075000000002</c:v>
                </c:pt>
                <c:pt idx="19">
                  <c:v>0.26102576</c:v>
                </c:pt>
                <c:pt idx="20">
                  <c:v>0.27171366000000002</c:v>
                </c:pt>
                <c:pt idx="21">
                  <c:v>0.28213888999999998</c:v>
                </c:pt>
                <c:pt idx="22">
                  <c:v>0.29247659999999998</c:v>
                </c:pt>
                <c:pt idx="23">
                  <c:v>0.30138283999999999</c:v>
                </c:pt>
                <c:pt idx="24">
                  <c:v>0.31068634000000001</c:v>
                </c:pt>
                <c:pt idx="25">
                  <c:v>0.31966361999999998</c:v>
                </c:pt>
                <c:pt idx="26">
                  <c:v>0.32959495</c:v>
                </c:pt>
                <c:pt idx="27">
                  <c:v>0.34120073000000001</c:v>
                </c:pt>
                <c:pt idx="28">
                  <c:v>0.35125060000000002</c:v>
                </c:pt>
                <c:pt idx="29">
                  <c:v>0.36604161000000002</c:v>
                </c:pt>
                <c:pt idx="30">
                  <c:v>0.3722801</c:v>
                </c:pt>
                <c:pt idx="31">
                  <c:v>0.38260870000000002</c:v>
                </c:pt>
                <c:pt idx="32">
                  <c:v>0.39464544000000001</c:v>
                </c:pt>
                <c:pt idx="33">
                  <c:v>0.40340822999999998</c:v>
                </c:pt>
                <c:pt idx="34">
                  <c:v>0.41395717999999998</c:v>
                </c:pt>
                <c:pt idx="35">
                  <c:v>0.42411676999999998</c:v>
                </c:pt>
                <c:pt idx="36">
                  <c:v>0.43632567999999999</c:v>
                </c:pt>
                <c:pt idx="37">
                  <c:v>0.44589925000000002</c:v>
                </c:pt>
                <c:pt idx="38">
                  <c:v>0.45903821</c:v>
                </c:pt>
                <c:pt idx="39">
                  <c:v>0.46899840999999998</c:v>
                </c:pt>
                <c:pt idx="40">
                  <c:v>0.48174274</c:v>
                </c:pt>
                <c:pt idx="41">
                  <c:v>0.49322255999999998</c:v>
                </c:pt>
                <c:pt idx="42">
                  <c:v>0.50307868</c:v>
                </c:pt>
                <c:pt idx="43">
                  <c:v>0.51505095999999995</c:v>
                </c:pt>
                <c:pt idx="44">
                  <c:v>0.52544466000000001</c:v>
                </c:pt>
                <c:pt idx="45">
                  <c:v>0.53622068000000001</c:v>
                </c:pt>
                <c:pt idx="46">
                  <c:v>0.54643337999999997</c:v>
                </c:pt>
                <c:pt idx="47">
                  <c:v>0.55270496000000002</c:v>
                </c:pt>
                <c:pt idx="48">
                  <c:v>0.56577416000000003</c:v>
                </c:pt>
                <c:pt idx="49">
                  <c:v>0.57550029999999996</c:v>
                </c:pt>
                <c:pt idx="50">
                  <c:v>0.58491161999999997</c:v>
                </c:pt>
                <c:pt idx="51">
                  <c:v>0.59255599000000003</c:v>
                </c:pt>
                <c:pt idx="52">
                  <c:v>0.60034423000000003</c:v>
                </c:pt>
                <c:pt idx="53">
                  <c:v>0.60552764000000003</c:v>
                </c:pt>
                <c:pt idx="54">
                  <c:v>0.6072632</c:v>
                </c:pt>
                <c:pt idx="55">
                  <c:v>0.61340607999999996</c:v>
                </c:pt>
                <c:pt idx="56">
                  <c:v>0.62443808999999995</c:v>
                </c:pt>
                <c:pt idx="57">
                  <c:v>0.63848525</c:v>
                </c:pt>
                <c:pt idx="58">
                  <c:v>0.64708582000000003</c:v>
                </c:pt>
                <c:pt idx="59">
                  <c:v>0.64948454</c:v>
                </c:pt>
                <c:pt idx="60">
                  <c:v>0.65530672000000001</c:v>
                </c:pt>
                <c:pt idx="61">
                  <c:v>0.65656566000000005</c:v>
                </c:pt>
                <c:pt idx="62">
                  <c:v>0.66191230999999995</c:v>
                </c:pt>
                <c:pt idx="63">
                  <c:v>0.66611018</c:v>
                </c:pt>
                <c:pt idx="64">
                  <c:v>0.6770041</c:v>
                </c:pt>
                <c:pt idx="65">
                  <c:v>0.68576709999999996</c:v>
                </c:pt>
                <c:pt idx="66">
                  <c:v>0.69146183999999999</c:v>
                </c:pt>
                <c:pt idx="67">
                  <c:v>0.7001385</c:v>
                </c:pt>
                <c:pt idx="68">
                  <c:v>0.70080467999999996</c:v>
                </c:pt>
                <c:pt idx="69">
                  <c:v>0.70438798999999996</c:v>
                </c:pt>
                <c:pt idx="70">
                  <c:v>0.70578647000000005</c:v>
                </c:pt>
                <c:pt idx="71">
                  <c:v>0.71403813000000005</c:v>
                </c:pt>
                <c:pt idx="72">
                  <c:v>0.71880818999999996</c:v>
                </c:pt>
                <c:pt idx="73">
                  <c:v>0.72502473000000001</c:v>
                </c:pt>
                <c:pt idx="74">
                  <c:v>0.72103004000000004</c:v>
                </c:pt>
                <c:pt idx="75">
                  <c:v>0.72588235000000001</c:v>
                </c:pt>
                <c:pt idx="76">
                  <c:v>0.73394495000000004</c:v>
                </c:pt>
                <c:pt idx="77">
                  <c:v>0.73746312999999997</c:v>
                </c:pt>
                <c:pt idx="78">
                  <c:v>0.75245901999999998</c:v>
                </c:pt>
                <c:pt idx="79">
                  <c:v>0.74108817999999999</c:v>
                </c:pt>
                <c:pt idx="80">
                  <c:v>0.74576271000000005</c:v>
                </c:pt>
                <c:pt idx="81">
                  <c:v>0.74100719000000004</c:v>
                </c:pt>
                <c:pt idx="82">
                  <c:v>0.74794521000000003</c:v>
                </c:pt>
                <c:pt idx="83">
                  <c:v>0.74294671000000001</c:v>
                </c:pt>
                <c:pt idx="84">
                  <c:v>0.74907749000000001</c:v>
                </c:pt>
                <c:pt idx="85">
                  <c:v>0.74893617000000001</c:v>
                </c:pt>
                <c:pt idx="86">
                  <c:v>0.75355450000000002</c:v>
                </c:pt>
              </c:numCache>
            </c:numRef>
          </c:xVal>
          <c:yVal>
            <c:numRef>
              <c:f>PR_redone!$F$2:$F$88</c:f>
              <c:numCache>
                <c:formatCode>General</c:formatCode>
                <c:ptCount val="87"/>
                <c:pt idx="0">
                  <c:v>1</c:v>
                </c:pt>
                <c:pt idx="1">
                  <c:v>0.99210403999999996</c:v>
                </c:pt>
                <c:pt idx="2">
                  <c:v>0.98513702000000003</c:v>
                </c:pt>
                <c:pt idx="3">
                  <c:v>0.97863445999999998</c:v>
                </c:pt>
                <c:pt idx="4">
                  <c:v>0.97143520999999999</c:v>
                </c:pt>
                <c:pt idx="5">
                  <c:v>0.96377148000000001</c:v>
                </c:pt>
                <c:pt idx="6">
                  <c:v>0.95494659000000004</c:v>
                </c:pt>
                <c:pt idx="7">
                  <c:v>0.94588945999999996</c:v>
                </c:pt>
                <c:pt idx="8">
                  <c:v>0.93450999000000001</c:v>
                </c:pt>
                <c:pt idx="9">
                  <c:v>0.92359497999999995</c:v>
                </c:pt>
                <c:pt idx="10">
                  <c:v>0.91035763999999997</c:v>
                </c:pt>
                <c:pt idx="11">
                  <c:v>0.89688805999999999</c:v>
                </c:pt>
                <c:pt idx="12">
                  <c:v>0.88063168000000003</c:v>
                </c:pt>
                <c:pt idx="13">
                  <c:v>0.86832326999999998</c:v>
                </c:pt>
                <c:pt idx="14">
                  <c:v>0.85671156999999998</c:v>
                </c:pt>
                <c:pt idx="15">
                  <c:v>0.84370646000000005</c:v>
                </c:pt>
                <c:pt idx="16">
                  <c:v>0.82605667000000005</c:v>
                </c:pt>
                <c:pt idx="17">
                  <c:v>0.81467719000000005</c:v>
                </c:pt>
                <c:pt idx="18">
                  <c:v>0.80585229999999997</c:v>
                </c:pt>
                <c:pt idx="19">
                  <c:v>0.79307941999999998</c:v>
                </c:pt>
                <c:pt idx="20">
                  <c:v>0.78100325000000004</c:v>
                </c:pt>
                <c:pt idx="21">
                  <c:v>0.76706920999999995</c:v>
                </c:pt>
                <c:pt idx="22">
                  <c:v>0.75476080000000001</c:v>
                </c:pt>
                <c:pt idx="23">
                  <c:v>0.73896888000000005</c:v>
                </c:pt>
                <c:pt idx="24">
                  <c:v>0.72851834999999998</c:v>
                </c:pt>
                <c:pt idx="25">
                  <c:v>0.71504877</c:v>
                </c:pt>
                <c:pt idx="26">
                  <c:v>0.70297259999999995</c:v>
                </c:pt>
                <c:pt idx="27">
                  <c:v>0.69159313</c:v>
                </c:pt>
                <c:pt idx="28">
                  <c:v>0.67835577999999996</c:v>
                </c:pt>
                <c:pt idx="29">
                  <c:v>0.66186716000000001</c:v>
                </c:pt>
                <c:pt idx="30">
                  <c:v>0.65559683999999996</c:v>
                </c:pt>
                <c:pt idx="31">
                  <c:v>0.64375289999999996</c:v>
                </c:pt>
                <c:pt idx="32">
                  <c:v>0.63330237</c:v>
                </c:pt>
                <c:pt idx="33">
                  <c:v>0.62122619999999995</c:v>
                </c:pt>
                <c:pt idx="34">
                  <c:v>0.60613097999999999</c:v>
                </c:pt>
                <c:pt idx="35">
                  <c:v>0.59382257000000005</c:v>
                </c:pt>
                <c:pt idx="36">
                  <c:v>0.58244309999999999</c:v>
                </c:pt>
                <c:pt idx="37">
                  <c:v>0.56943798999999995</c:v>
                </c:pt>
                <c:pt idx="38">
                  <c:v>0.56084533000000003</c:v>
                </c:pt>
                <c:pt idx="39">
                  <c:v>0.54807245999999998</c:v>
                </c:pt>
                <c:pt idx="40">
                  <c:v>0.53924755999999996</c:v>
                </c:pt>
                <c:pt idx="41">
                  <c:v>0.52392011000000005</c:v>
                </c:pt>
                <c:pt idx="42">
                  <c:v>0.51230841000000005</c:v>
                </c:pt>
                <c:pt idx="43">
                  <c:v>0.50464467999999996</c:v>
                </c:pt>
                <c:pt idx="44">
                  <c:v>0.49396191</c:v>
                </c:pt>
                <c:pt idx="45">
                  <c:v>0.48304691</c:v>
                </c:pt>
                <c:pt idx="46">
                  <c:v>0.47143520999999999</c:v>
                </c:pt>
                <c:pt idx="47">
                  <c:v>0.46028796999999999</c:v>
                </c:pt>
                <c:pt idx="48">
                  <c:v>0.45146307000000002</c:v>
                </c:pt>
                <c:pt idx="49">
                  <c:v>0.44078031000000001</c:v>
                </c:pt>
                <c:pt idx="50">
                  <c:v>0.43032977</c:v>
                </c:pt>
                <c:pt idx="51">
                  <c:v>0.41778913000000001</c:v>
                </c:pt>
                <c:pt idx="52">
                  <c:v>0.40501626000000002</c:v>
                </c:pt>
                <c:pt idx="53">
                  <c:v>0.39177890999999998</c:v>
                </c:pt>
                <c:pt idx="54">
                  <c:v>0.37668370000000001</c:v>
                </c:pt>
                <c:pt idx="55">
                  <c:v>0.36553646000000001</c:v>
                </c:pt>
                <c:pt idx="56">
                  <c:v>0.35485369</c:v>
                </c:pt>
                <c:pt idx="57">
                  <c:v>0.33673943000000001</c:v>
                </c:pt>
                <c:pt idx="58">
                  <c:v>0.32745006999999998</c:v>
                </c:pt>
                <c:pt idx="59">
                  <c:v>0.32187644999999998</c:v>
                </c:pt>
                <c:pt idx="60">
                  <c:v>0.31258709000000001</c:v>
                </c:pt>
                <c:pt idx="61">
                  <c:v>0.30190432</c:v>
                </c:pt>
                <c:pt idx="62">
                  <c:v>0.29098932</c:v>
                </c:pt>
                <c:pt idx="63">
                  <c:v>0.27798421000000001</c:v>
                </c:pt>
                <c:pt idx="64">
                  <c:v>0.26869483999999999</c:v>
                </c:pt>
                <c:pt idx="65">
                  <c:v>0.25847653999999998</c:v>
                </c:pt>
                <c:pt idx="66">
                  <c:v>0.24825823999999999</c:v>
                </c:pt>
                <c:pt idx="67">
                  <c:v>0.23478867</c:v>
                </c:pt>
                <c:pt idx="68">
                  <c:v>0.22248026000000001</c:v>
                </c:pt>
                <c:pt idx="69">
                  <c:v>0.21249419</c:v>
                </c:pt>
                <c:pt idx="70">
                  <c:v>0.20111472</c:v>
                </c:pt>
                <c:pt idx="71">
                  <c:v>0.19136089000000001</c:v>
                </c:pt>
                <c:pt idx="72">
                  <c:v>0.17928472000000001</c:v>
                </c:pt>
                <c:pt idx="73">
                  <c:v>0.17022759000000001</c:v>
                </c:pt>
                <c:pt idx="74">
                  <c:v>0.15606131000000001</c:v>
                </c:pt>
                <c:pt idx="75">
                  <c:v>0.14328842999999999</c:v>
                </c:pt>
                <c:pt idx="76">
                  <c:v>0.13005109000000001</c:v>
                </c:pt>
                <c:pt idx="77">
                  <c:v>0.11611705</c:v>
                </c:pt>
                <c:pt idx="78">
                  <c:v>0.10659544999999999</c:v>
                </c:pt>
                <c:pt idx="79">
                  <c:v>9.1732469999999997E-2</c:v>
                </c:pt>
                <c:pt idx="80">
                  <c:v>8.1746399999999997E-2</c:v>
                </c:pt>
                <c:pt idx="81">
                  <c:v>7.1760329999999997E-2</c:v>
                </c:pt>
                <c:pt idx="82">
                  <c:v>6.3399910000000004E-2</c:v>
                </c:pt>
                <c:pt idx="83">
                  <c:v>5.5039480000000002E-2</c:v>
                </c:pt>
                <c:pt idx="84">
                  <c:v>4.7143520000000001E-2</c:v>
                </c:pt>
                <c:pt idx="85">
                  <c:v>4.0873199999999998E-2</c:v>
                </c:pt>
                <c:pt idx="86">
                  <c:v>3.6925220000000002E-2</c:v>
                </c:pt>
              </c:numCache>
            </c:numRef>
          </c:yVal>
          <c:smooth val="1"/>
          <c:extLst>
            <c:ext xmlns:c16="http://schemas.microsoft.com/office/drawing/2014/chart" uri="{C3380CC4-5D6E-409C-BE32-E72D297353CC}">
              <c16:uniqueId val="{00000002-363D-4BF7-B31D-8AB02497C0C2}"/>
            </c:ext>
          </c:extLst>
        </c:ser>
        <c:ser>
          <c:idx val="3"/>
          <c:order val="3"/>
          <c:spPr>
            <a:ln w="19050" cap="rnd">
              <a:solidFill>
                <a:srgbClr val="00B050"/>
              </a:solidFill>
              <a:round/>
            </a:ln>
            <a:effectLst/>
          </c:spPr>
          <c:marker>
            <c:symbol val="circle"/>
            <c:size val="5"/>
            <c:spPr>
              <a:solidFill>
                <a:srgbClr val="00B050"/>
              </a:solidFill>
              <a:ln w="9525">
                <a:solidFill>
                  <a:srgbClr val="00B050"/>
                </a:solidFill>
              </a:ln>
              <a:effectLst/>
            </c:spPr>
          </c:marker>
          <c:xVal>
            <c:numRef>
              <c:f>PR_redone!$G$2:$G$66</c:f>
              <c:numCache>
                <c:formatCode>General</c:formatCode>
                <c:ptCount val="65"/>
                <c:pt idx="0">
                  <c:v>7.2346510000000003E-2</c:v>
                </c:pt>
                <c:pt idx="1">
                  <c:v>0.10404909</c:v>
                </c:pt>
                <c:pt idx="2">
                  <c:v>0.10695862</c:v>
                </c:pt>
                <c:pt idx="3">
                  <c:v>0.11492109</c:v>
                </c:pt>
                <c:pt idx="4">
                  <c:v>0.12656985000000001</c:v>
                </c:pt>
                <c:pt idx="5">
                  <c:v>0.13857317999999999</c:v>
                </c:pt>
                <c:pt idx="6">
                  <c:v>0.14965431000000001</c:v>
                </c:pt>
                <c:pt idx="7">
                  <c:v>0.15924682000000001</c:v>
                </c:pt>
                <c:pt idx="8">
                  <c:v>0.1684129</c:v>
                </c:pt>
                <c:pt idx="9">
                  <c:v>0.17736250000000001</c:v>
                </c:pt>
                <c:pt idx="10">
                  <c:v>0.1842374</c:v>
                </c:pt>
                <c:pt idx="11">
                  <c:v>0.19137466</c:v>
                </c:pt>
                <c:pt idx="12">
                  <c:v>0.19729989000000001</c:v>
                </c:pt>
                <c:pt idx="13">
                  <c:v>0.2038249</c:v>
                </c:pt>
                <c:pt idx="14">
                  <c:v>0.20909717999999999</c:v>
                </c:pt>
                <c:pt idx="15">
                  <c:v>0.21470206999999999</c:v>
                </c:pt>
                <c:pt idx="16">
                  <c:v>0.22013870999999999</c:v>
                </c:pt>
                <c:pt idx="17">
                  <c:v>0.22635166000000001</c:v>
                </c:pt>
                <c:pt idx="18">
                  <c:v>0.23229326</c:v>
                </c:pt>
                <c:pt idx="19">
                  <c:v>0.23771647000000001</c:v>
                </c:pt>
                <c:pt idx="20">
                  <c:v>0.24253691999999999</c:v>
                </c:pt>
                <c:pt idx="21">
                  <c:v>0.24613489</c:v>
                </c:pt>
                <c:pt idx="22">
                  <c:v>0.25144201999999999</c:v>
                </c:pt>
                <c:pt idx="23">
                  <c:v>0.25544016000000003</c:v>
                </c:pt>
                <c:pt idx="24">
                  <c:v>0.26053589999999999</c:v>
                </c:pt>
                <c:pt idx="25">
                  <c:v>0.26572370000000001</c:v>
                </c:pt>
                <c:pt idx="26">
                  <c:v>0.27058653999999999</c:v>
                </c:pt>
                <c:pt idx="27">
                  <c:v>0.27363788</c:v>
                </c:pt>
                <c:pt idx="28">
                  <c:v>0.27759250000000002</c:v>
                </c:pt>
                <c:pt idx="29">
                  <c:v>0.28078653999999997</c:v>
                </c:pt>
                <c:pt idx="30">
                  <c:v>0.28534123</c:v>
                </c:pt>
                <c:pt idx="31">
                  <c:v>0.28933455000000002</c:v>
                </c:pt>
                <c:pt idx="32">
                  <c:v>0.29126953999999999</c:v>
                </c:pt>
                <c:pt idx="33">
                  <c:v>0.29355418</c:v>
                </c:pt>
                <c:pt idx="34">
                  <c:v>0.29687827</c:v>
                </c:pt>
                <c:pt idx="35">
                  <c:v>0.30074856999999999</c:v>
                </c:pt>
                <c:pt idx="36">
                  <c:v>0.30377705999999999</c:v>
                </c:pt>
                <c:pt idx="37">
                  <c:v>0.30619128000000001</c:v>
                </c:pt>
                <c:pt idx="38">
                  <c:v>0.31079717000000001</c:v>
                </c:pt>
                <c:pt idx="39">
                  <c:v>0.31354803999999997</c:v>
                </c:pt>
                <c:pt idx="40">
                  <c:v>0.31979695000000002</c:v>
                </c:pt>
                <c:pt idx="41">
                  <c:v>0.32513336999999998</c:v>
                </c:pt>
                <c:pt idx="42">
                  <c:v>0.32864290000000002</c:v>
                </c:pt>
                <c:pt idx="43">
                  <c:v>0.33190508000000002</c:v>
                </c:pt>
                <c:pt idx="44">
                  <c:v>0.33495482999999998</c:v>
                </c:pt>
                <c:pt idx="45">
                  <c:v>0.34008096999999998</c:v>
                </c:pt>
                <c:pt idx="46">
                  <c:v>0.34796238000000002</c:v>
                </c:pt>
                <c:pt idx="47">
                  <c:v>0.35537190000000002</c:v>
                </c:pt>
                <c:pt idx="48">
                  <c:v>0.36063408000000002</c:v>
                </c:pt>
                <c:pt idx="49">
                  <c:v>0.36827327999999998</c:v>
                </c:pt>
                <c:pt idx="50">
                  <c:v>0.37487487000000003</c:v>
                </c:pt>
                <c:pt idx="51">
                  <c:v>0.37868237999999999</c:v>
                </c:pt>
                <c:pt idx="52">
                  <c:v>0.38650657999999999</c:v>
                </c:pt>
                <c:pt idx="53">
                  <c:v>0.39058680000000001</c:v>
                </c:pt>
                <c:pt idx="54">
                  <c:v>0.39513478000000002</c:v>
                </c:pt>
                <c:pt idx="55">
                  <c:v>0.40466101999999998</c:v>
                </c:pt>
                <c:pt idx="56">
                  <c:v>0.41037375999999998</c:v>
                </c:pt>
                <c:pt idx="57">
                  <c:v>0.41451209</c:v>
                </c:pt>
                <c:pt idx="58">
                  <c:v>0.42162161999999997</c:v>
                </c:pt>
                <c:pt idx="59">
                  <c:v>0.42647058999999998</c:v>
                </c:pt>
                <c:pt idx="60">
                  <c:v>0.43329775999999998</c:v>
                </c:pt>
                <c:pt idx="61">
                  <c:v>0.43431953000000001</c:v>
                </c:pt>
                <c:pt idx="62">
                  <c:v>0.43667546000000002</c:v>
                </c:pt>
                <c:pt idx="63">
                  <c:v>0.43759177999999999</c:v>
                </c:pt>
                <c:pt idx="64">
                  <c:v>0.44833332999999997</c:v>
                </c:pt>
              </c:numCache>
            </c:numRef>
          </c:xVal>
          <c:yVal>
            <c:numRef>
              <c:f>PR_redone!$H$2:$H$66</c:f>
              <c:numCache>
                <c:formatCode>General</c:formatCode>
                <c:ptCount val="65"/>
                <c:pt idx="0">
                  <c:v>0.99883882999999996</c:v>
                </c:pt>
                <c:pt idx="1">
                  <c:v>0.93334881999999997</c:v>
                </c:pt>
                <c:pt idx="2">
                  <c:v>0.92452392000000005</c:v>
                </c:pt>
                <c:pt idx="3">
                  <c:v>0.90130051</c:v>
                </c:pt>
                <c:pt idx="4">
                  <c:v>0.86832326999999998</c:v>
                </c:pt>
                <c:pt idx="5">
                  <c:v>0.83813283999999999</c:v>
                </c:pt>
                <c:pt idx="6">
                  <c:v>0.80933580999999999</c:v>
                </c:pt>
                <c:pt idx="7">
                  <c:v>0.78169995000000003</c:v>
                </c:pt>
                <c:pt idx="8">
                  <c:v>0.75777983999999998</c:v>
                </c:pt>
                <c:pt idx="9">
                  <c:v>0.73618207000000002</c:v>
                </c:pt>
                <c:pt idx="10">
                  <c:v>0.71226195999999997</c:v>
                </c:pt>
                <c:pt idx="11">
                  <c:v>0.69252206000000005</c:v>
                </c:pt>
                <c:pt idx="12">
                  <c:v>0.66860195</c:v>
                </c:pt>
                <c:pt idx="13">
                  <c:v>0.65095216</c:v>
                </c:pt>
                <c:pt idx="14">
                  <c:v>0.63307013000000001</c:v>
                </c:pt>
                <c:pt idx="15">
                  <c:v>0.61588480999999995</c:v>
                </c:pt>
                <c:pt idx="16">
                  <c:v>0.59707385000000002</c:v>
                </c:pt>
                <c:pt idx="17">
                  <c:v>0.57849512000000003</c:v>
                </c:pt>
                <c:pt idx="18">
                  <c:v>0.56363213999999995</c:v>
                </c:pt>
                <c:pt idx="19">
                  <c:v>0.54830469000000004</c:v>
                </c:pt>
                <c:pt idx="20">
                  <c:v>0.53019042999999999</c:v>
                </c:pt>
                <c:pt idx="21">
                  <c:v>0.51021830000000001</c:v>
                </c:pt>
                <c:pt idx="22">
                  <c:v>0.49605201999999998</c:v>
                </c:pt>
                <c:pt idx="23">
                  <c:v>0.47979562999999997</c:v>
                </c:pt>
                <c:pt idx="24">
                  <c:v>0.46516489</c:v>
                </c:pt>
                <c:pt idx="25">
                  <c:v>0.44937296999999998</c:v>
                </c:pt>
                <c:pt idx="26">
                  <c:v>0.43497445000000001</c:v>
                </c:pt>
                <c:pt idx="27">
                  <c:v>0.41871807</c:v>
                </c:pt>
                <c:pt idx="28">
                  <c:v>0.40594519000000001</c:v>
                </c:pt>
                <c:pt idx="29">
                  <c:v>0.39131443999999999</c:v>
                </c:pt>
                <c:pt idx="30">
                  <c:v>0.38063167999999997</c:v>
                </c:pt>
                <c:pt idx="31">
                  <c:v>0.36855549999999998</c:v>
                </c:pt>
                <c:pt idx="32">
                  <c:v>0.35485369</c:v>
                </c:pt>
                <c:pt idx="33">
                  <c:v>0.34161635000000001</c:v>
                </c:pt>
                <c:pt idx="34">
                  <c:v>0.32907571000000002</c:v>
                </c:pt>
                <c:pt idx="35">
                  <c:v>0.31723177000000002</c:v>
                </c:pt>
                <c:pt idx="36">
                  <c:v>0.30631677000000002</c:v>
                </c:pt>
                <c:pt idx="37">
                  <c:v>0.29516953000000001</c:v>
                </c:pt>
                <c:pt idx="38">
                  <c:v>0.28611239999999999</c:v>
                </c:pt>
                <c:pt idx="39">
                  <c:v>0.27357176</c:v>
                </c:pt>
                <c:pt idx="40">
                  <c:v>0.26335345999999998</c:v>
                </c:pt>
                <c:pt idx="41">
                  <c:v>0.25476080000000001</c:v>
                </c:pt>
                <c:pt idx="42">
                  <c:v>0.24407803</c:v>
                </c:pt>
                <c:pt idx="43">
                  <c:v>0.23385972999999999</c:v>
                </c:pt>
                <c:pt idx="44">
                  <c:v>0.22387366</c:v>
                </c:pt>
                <c:pt idx="45">
                  <c:v>0.21458430000000001</c:v>
                </c:pt>
                <c:pt idx="46">
                  <c:v>0.20622387</c:v>
                </c:pt>
                <c:pt idx="47">
                  <c:v>0.19972132000000001</c:v>
                </c:pt>
                <c:pt idx="48">
                  <c:v>0.19019971999999999</c:v>
                </c:pt>
                <c:pt idx="49">
                  <c:v>0.18276823</c:v>
                </c:pt>
                <c:pt idx="50">
                  <c:v>0.17394333000000001</c:v>
                </c:pt>
                <c:pt idx="51">
                  <c:v>0.16418949999999999</c:v>
                </c:pt>
                <c:pt idx="52">
                  <c:v>0.15699025</c:v>
                </c:pt>
                <c:pt idx="53">
                  <c:v>0.14839758</c:v>
                </c:pt>
                <c:pt idx="54">
                  <c:v>0.13957269</c:v>
                </c:pt>
                <c:pt idx="55">
                  <c:v>0.13307013000000001</c:v>
                </c:pt>
                <c:pt idx="56">
                  <c:v>0.12494194</c:v>
                </c:pt>
                <c:pt idx="57">
                  <c:v>0.11542034</c:v>
                </c:pt>
                <c:pt idx="58">
                  <c:v>0.10868556</c:v>
                </c:pt>
                <c:pt idx="59">
                  <c:v>0.10102183000000001</c:v>
                </c:pt>
                <c:pt idx="60">
                  <c:v>9.4287040000000003E-2</c:v>
                </c:pt>
                <c:pt idx="61">
                  <c:v>8.5229910000000006E-2</c:v>
                </c:pt>
                <c:pt idx="62">
                  <c:v>7.6869480000000004E-2</c:v>
                </c:pt>
                <c:pt idx="63">
                  <c:v>6.9205760000000005E-2</c:v>
                </c:pt>
                <c:pt idx="64">
                  <c:v>6.2470970000000001E-2</c:v>
                </c:pt>
              </c:numCache>
            </c:numRef>
          </c:yVal>
          <c:smooth val="1"/>
          <c:extLst>
            <c:ext xmlns:c16="http://schemas.microsoft.com/office/drawing/2014/chart" uri="{C3380CC4-5D6E-409C-BE32-E72D297353CC}">
              <c16:uniqueId val="{00000003-363D-4BF7-B31D-8AB02497C0C2}"/>
            </c:ext>
          </c:extLst>
        </c:ser>
        <c:dLbls>
          <c:showLegendKey val="0"/>
          <c:showVal val="0"/>
          <c:showCatName val="0"/>
          <c:showSerName val="0"/>
          <c:showPercent val="0"/>
          <c:showBubbleSize val="0"/>
        </c:dLbls>
        <c:axId val="1609124767"/>
        <c:axId val="1592416415"/>
      </c:scatterChart>
      <c:valAx>
        <c:axId val="16091247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416415"/>
        <c:crosses val="autoZero"/>
        <c:crossBetween val="midCat"/>
      </c:valAx>
      <c:valAx>
        <c:axId val="159241641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9124767"/>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4206</TotalTime>
  <Pages>1</Pages>
  <Words>7845</Words>
  <Characters>44721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 Viswanathan</dc:creator>
  <cp:keywords/>
  <dc:description/>
  <cp:lastModifiedBy>Evan Edelstein [student]</cp:lastModifiedBy>
  <cp:revision>50</cp:revision>
  <cp:lastPrinted>2021-04-12T18:30:00Z</cp:lastPrinted>
  <dcterms:created xsi:type="dcterms:W3CDTF">2020-10-06T17:24:00Z</dcterms:created>
  <dcterms:modified xsi:type="dcterms:W3CDTF">2021-04-27T18:23:00Z</dcterms:modified>
</cp:coreProperties>
</file>